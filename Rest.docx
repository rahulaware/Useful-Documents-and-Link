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7F" w:rsidRPr="007D327F" w:rsidRDefault="007D327F" w:rsidP="007D327F">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7D327F">
        <w:rPr>
          <w:rFonts w:ascii="Helvetica" w:eastAsia="Times New Roman" w:hAnsi="Helvetica" w:cs="Helvetica"/>
          <w:color w:val="444444"/>
          <w:sz w:val="32"/>
          <w:szCs w:val="32"/>
        </w:rPr>
        <w:t>Q-1. Explain REST?</w:t>
      </w:r>
    </w:p>
    <w:p w:rsidR="007D327F" w:rsidRPr="007D327F" w:rsidRDefault="007D327F" w:rsidP="007D327F">
      <w:pPr>
        <w:shd w:val="clear" w:color="auto" w:fill="FFFFFF"/>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rsidR="007D327F" w:rsidRPr="007D327F" w:rsidRDefault="007D327F" w:rsidP="007D327F">
      <w:pPr>
        <w:shd w:val="clear" w:color="auto" w:fill="FFFFFF"/>
        <w:spacing w:after="375" w:line="240" w:lineRule="auto"/>
        <w:textAlignment w:val="baseline"/>
        <w:rPr>
          <w:rFonts w:ascii="Helvetica" w:eastAsia="Times New Roman" w:hAnsi="Helvetica" w:cs="Helvetica"/>
          <w:color w:val="4D4D4D"/>
          <w:sz w:val="24"/>
          <w:szCs w:val="24"/>
        </w:rPr>
      </w:pPr>
      <w:r w:rsidRPr="007D327F">
        <w:rPr>
          <w:rFonts w:ascii="Helvetica" w:eastAsia="Times New Roman" w:hAnsi="Helvetica" w:cs="Helvetica"/>
          <w:color w:val="4D4D4D"/>
          <w:sz w:val="24"/>
          <w:szCs w:val="24"/>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rsidR="007D327F" w:rsidRPr="007D327F" w:rsidRDefault="007D327F" w:rsidP="007D327F">
      <w:pPr>
        <w:shd w:val="clear" w:color="auto" w:fill="FFFFFF"/>
        <w:spacing w:after="375" w:line="240" w:lineRule="auto"/>
        <w:textAlignment w:val="baseline"/>
        <w:rPr>
          <w:rFonts w:ascii="Helvetica" w:eastAsia="Times New Roman" w:hAnsi="Helvetica" w:cs="Helvetica"/>
          <w:color w:val="4D4D4D"/>
          <w:sz w:val="24"/>
          <w:szCs w:val="24"/>
        </w:rPr>
      </w:pPr>
      <w:r w:rsidRPr="007D327F">
        <w:rPr>
          <w:rFonts w:ascii="Helvetica" w:eastAsia="Times New Roman" w:hAnsi="Helvetica" w:cs="Helvetica"/>
          <w:color w:val="4D4D4D"/>
          <w:sz w:val="24"/>
          <w:szCs w:val="24"/>
        </w:rPr>
        <w:t> </w:t>
      </w:r>
    </w:p>
    <w:p w:rsidR="007D327F" w:rsidRPr="007D327F" w:rsidRDefault="007D327F" w:rsidP="007D327F">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7D327F">
        <w:rPr>
          <w:rFonts w:ascii="Helvetica" w:eastAsia="Times New Roman" w:hAnsi="Helvetica" w:cs="Helvetica"/>
          <w:color w:val="444444"/>
          <w:sz w:val="32"/>
          <w:szCs w:val="32"/>
        </w:rPr>
        <w:t xml:space="preserve">Q-2. Explain The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w:t>
      </w:r>
    </w:p>
    <w:p w:rsidR="007D327F" w:rsidRPr="007D327F" w:rsidRDefault="007D327F" w:rsidP="007D327F">
      <w:pPr>
        <w:shd w:val="clear" w:color="auto" w:fill="FFFFFF"/>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Mostly, there are two kinds of Web Services which are quite popular.</w:t>
      </w:r>
    </w:p>
    <w:p w:rsidR="007D327F" w:rsidRPr="007D327F" w:rsidRDefault="007D327F" w:rsidP="007D327F">
      <w:pPr>
        <w:shd w:val="clear" w:color="auto" w:fill="FFFFFF"/>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SOAP (Simple Object Access Protocol) which is an XML-based way to expose web services.</w:t>
      </w:r>
    </w:p>
    <w:p w:rsidR="007D327F" w:rsidRPr="007D327F" w:rsidRDefault="007D327F" w:rsidP="007D327F">
      <w:pPr>
        <w:shd w:val="clear" w:color="auto" w:fill="FFFFFF"/>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xml:space="preserve"> Web services developed using REST style are known as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 These web services use HTTP methods to implement the concept of REST architecture. A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 usually defines a URI, Uniform Resource Identifier a service, provides resource representation such as JSON and set of HTTP Methods.</w:t>
      </w:r>
    </w:p>
    <w:p w:rsidR="007D327F" w:rsidRPr="007D327F" w:rsidRDefault="007D327F" w:rsidP="007D327F">
      <w:pPr>
        <w:shd w:val="clear" w:color="auto" w:fill="FFFFFF"/>
        <w:spacing w:after="375" w:line="240" w:lineRule="auto"/>
        <w:textAlignment w:val="baseline"/>
        <w:rPr>
          <w:rFonts w:ascii="Helvetica" w:eastAsia="Times New Roman" w:hAnsi="Helvetica" w:cs="Helvetica"/>
          <w:color w:val="4D4D4D"/>
          <w:sz w:val="24"/>
          <w:szCs w:val="24"/>
        </w:rPr>
      </w:pPr>
      <w:r w:rsidRPr="007D327F">
        <w:rPr>
          <w:rFonts w:ascii="Helvetica" w:eastAsia="Times New Roman" w:hAnsi="Helvetica" w:cs="Helvetica"/>
          <w:color w:val="4D4D4D"/>
          <w:sz w:val="24"/>
          <w:szCs w:val="24"/>
        </w:rPr>
        <w:t> </w:t>
      </w:r>
    </w:p>
    <w:p w:rsidR="007D327F" w:rsidRPr="007D327F" w:rsidRDefault="007D327F" w:rsidP="007D327F">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7D327F">
        <w:rPr>
          <w:rFonts w:ascii="Helvetica" w:eastAsia="Times New Roman" w:hAnsi="Helvetica" w:cs="Helvetica"/>
          <w:color w:val="444444"/>
          <w:sz w:val="32"/>
          <w:szCs w:val="32"/>
        </w:rPr>
        <w:t>Q-3. Explain What Is A “Resource” In REST?</w:t>
      </w:r>
    </w:p>
    <w:p w:rsidR="007D327F" w:rsidRPr="007D327F" w:rsidRDefault="007D327F" w:rsidP="007D327F">
      <w:pPr>
        <w:shd w:val="clear" w:color="auto" w:fill="FFFFFF"/>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REST architecture treats every content as a resource. These resources can be either text files, HTML pages, images, videos or dynamic business data.</w:t>
      </w:r>
    </w:p>
    <w:p w:rsidR="007D327F" w:rsidRPr="007D327F" w:rsidRDefault="007D327F" w:rsidP="007D327F">
      <w:pPr>
        <w:shd w:val="clear" w:color="auto" w:fill="FFFFFF"/>
        <w:spacing w:after="375" w:line="240" w:lineRule="auto"/>
        <w:textAlignment w:val="baseline"/>
        <w:rPr>
          <w:rFonts w:ascii="Helvetica" w:eastAsia="Times New Roman" w:hAnsi="Helvetica" w:cs="Helvetica"/>
          <w:color w:val="4D4D4D"/>
          <w:sz w:val="24"/>
          <w:szCs w:val="24"/>
        </w:rPr>
      </w:pPr>
      <w:r w:rsidRPr="007D327F">
        <w:rPr>
          <w:rFonts w:ascii="Helvetica" w:eastAsia="Times New Roman" w:hAnsi="Helvetica" w:cs="Helvetica"/>
          <w:color w:val="4D4D4D"/>
          <w:sz w:val="24"/>
          <w:szCs w:val="24"/>
        </w:rPr>
        <w:t>REST Server provides access to resources and REST client accesses and modifies these resources. Here each resource is identified by URIs/ global IDs.</w:t>
      </w:r>
    </w:p>
    <w:p w:rsidR="007D327F" w:rsidRPr="007D327F" w:rsidRDefault="007D327F" w:rsidP="007D327F">
      <w:pPr>
        <w:shd w:val="clear" w:color="auto" w:fill="FFFFFF"/>
        <w:spacing w:after="375" w:line="240" w:lineRule="auto"/>
        <w:textAlignment w:val="baseline"/>
        <w:rPr>
          <w:rFonts w:ascii="Helvetica" w:eastAsia="Times New Roman" w:hAnsi="Helvetica" w:cs="Helvetica"/>
          <w:color w:val="4D4D4D"/>
          <w:sz w:val="24"/>
          <w:szCs w:val="24"/>
        </w:rPr>
      </w:pPr>
      <w:r w:rsidRPr="007D327F">
        <w:rPr>
          <w:rFonts w:ascii="Helvetica" w:eastAsia="Times New Roman" w:hAnsi="Helvetica" w:cs="Helvetica"/>
          <w:color w:val="4D4D4D"/>
          <w:sz w:val="24"/>
          <w:szCs w:val="24"/>
        </w:rPr>
        <w:t> </w:t>
      </w:r>
    </w:p>
    <w:p w:rsidR="007D327F" w:rsidRPr="007D327F" w:rsidRDefault="007D327F" w:rsidP="007D327F">
      <w:pPr>
        <w:shd w:val="clear" w:color="auto" w:fill="FFFFFF"/>
        <w:spacing w:after="225" w:line="240" w:lineRule="auto"/>
        <w:textAlignment w:val="baseline"/>
        <w:outlineLvl w:val="2"/>
        <w:rPr>
          <w:ins w:id="0" w:author="Unknown"/>
          <w:rFonts w:ascii="Helvetica" w:eastAsia="Times New Roman" w:hAnsi="Helvetica" w:cs="Helvetica"/>
          <w:color w:val="444444"/>
          <w:sz w:val="32"/>
          <w:szCs w:val="32"/>
        </w:rPr>
      </w:pPr>
      <w:ins w:id="1" w:author="Unknown">
        <w:r w:rsidRPr="007D327F">
          <w:rPr>
            <w:rFonts w:ascii="Helvetica" w:eastAsia="Times New Roman" w:hAnsi="Helvetica" w:cs="Helvetica"/>
            <w:color w:val="444444"/>
            <w:sz w:val="32"/>
            <w:szCs w:val="32"/>
          </w:rPr>
          <w:t>Q-4. What Is The Most Popular Way To Represent A Resource In REST?</w:t>
        </w:r>
      </w:ins>
    </w:p>
    <w:p w:rsidR="007D327F" w:rsidRPr="007D327F" w:rsidRDefault="007D327F" w:rsidP="007D327F">
      <w:pPr>
        <w:shd w:val="clear" w:color="auto" w:fill="FFFFFF"/>
        <w:spacing w:after="0" w:line="240" w:lineRule="auto"/>
        <w:textAlignment w:val="baseline"/>
        <w:rPr>
          <w:ins w:id="2" w:author="Unknown"/>
          <w:rFonts w:ascii="Helvetica" w:eastAsia="Times New Roman" w:hAnsi="Helvetica" w:cs="Helvetica"/>
          <w:color w:val="4D4D4D"/>
          <w:sz w:val="24"/>
          <w:szCs w:val="24"/>
        </w:rPr>
      </w:pPr>
      <w:ins w:id="3"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REST uses different representations to define a resource like text, JSON, and XML.</w:t>
        </w:r>
      </w:ins>
    </w:p>
    <w:p w:rsidR="007D327F" w:rsidRPr="007D327F" w:rsidRDefault="007D327F" w:rsidP="007D327F">
      <w:pPr>
        <w:shd w:val="clear" w:color="auto" w:fill="FFFFFF"/>
        <w:spacing w:after="375" w:line="240" w:lineRule="auto"/>
        <w:textAlignment w:val="baseline"/>
        <w:rPr>
          <w:ins w:id="4" w:author="Unknown"/>
          <w:rFonts w:ascii="Helvetica" w:eastAsia="Times New Roman" w:hAnsi="Helvetica" w:cs="Helvetica"/>
          <w:color w:val="4D4D4D"/>
          <w:sz w:val="24"/>
          <w:szCs w:val="24"/>
        </w:rPr>
      </w:pPr>
      <w:ins w:id="5" w:author="Unknown">
        <w:r w:rsidRPr="007D327F">
          <w:rPr>
            <w:rFonts w:ascii="Helvetica" w:eastAsia="Times New Roman" w:hAnsi="Helvetica" w:cs="Helvetica"/>
            <w:color w:val="4D4D4D"/>
            <w:sz w:val="24"/>
            <w:szCs w:val="24"/>
          </w:rPr>
          <w:t>XML and JSON are the most popular representations of resources.</w:t>
        </w:r>
      </w:ins>
    </w:p>
    <w:p w:rsidR="007D327F" w:rsidRPr="007D327F" w:rsidRDefault="007D327F" w:rsidP="007D327F">
      <w:pPr>
        <w:shd w:val="clear" w:color="auto" w:fill="FFFFFF"/>
        <w:spacing w:after="375" w:line="240" w:lineRule="auto"/>
        <w:textAlignment w:val="baseline"/>
        <w:rPr>
          <w:ins w:id="6" w:author="Unknown"/>
          <w:rFonts w:ascii="Helvetica" w:eastAsia="Times New Roman" w:hAnsi="Helvetica" w:cs="Helvetica"/>
          <w:color w:val="4D4D4D"/>
          <w:sz w:val="24"/>
          <w:szCs w:val="24"/>
        </w:rPr>
      </w:pPr>
      <w:ins w:id="7"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8" w:author="Unknown"/>
          <w:rFonts w:ascii="Helvetica" w:eastAsia="Times New Roman" w:hAnsi="Helvetica" w:cs="Helvetica"/>
          <w:color w:val="444444"/>
          <w:sz w:val="32"/>
          <w:szCs w:val="32"/>
        </w:rPr>
      </w:pPr>
      <w:ins w:id="9" w:author="Unknown">
        <w:r w:rsidRPr="007D327F">
          <w:rPr>
            <w:rFonts w:ascii="Helvetica" w:eastAsia="Times New Roman" w:hAnsi="Helvetica" w:cs="Helvetica"/>
            <w:color w:val="444444"/>
            <w:sz w:val="32"/>
            <w:szCs w:val="32"/>
          </w:rPr>
          <w:lastRenderedPageBreak/>
          <w:t xml:space="preserve">Q-5. Which Protocol Is Used By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Services?</w:t>
        </w:r>
      </w:ins>
    </w:p>
    <w:p w:rsidR="007D327F" w:rsidRPr="007D327F" w:rsidRDefault="007D327F" w:rsidP="007D327F">
      <w:pPr>
        <w:shd w:val="clear" w:color="auto" w:fill="FFFFFF"/>
        <w:spacing w:after="0" w:line="240" w:lineRule="auto"/>
        <w:textAlignment w:val="baseline"/>
        <w:rPr>
          <w:ins w:id="10" w:author="Unknown"/>
          <w:rFonts w:ascii="Helvetica" w:eastAsia="Times New Roman" w:hAnsi="Helvetica" w:cs="Helvetica"/>
          <w:color w:val="4D4D4D"/>
          <w:sz w:val="24"/>
          <w:szCs w:val="24"/>
        </w:rPr>
      </w:pPr>
      <w:ins w:id="11"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 make use of HTTP protocol as a medium of communication between client and server.</w:t>
        </w:r>
      </w:ins>
    </w:p>
    <w:p w:rsidR="007D327F" w:rsidRPr="007D327F" w:rsidRDefault="007D327F" w:rsidP="007D327F">
      <w:pPr>
        <w:shd w:val="clear" w:color="auto" w:fill="FFFFFF"/>
        <w:spacing w:after="375" w:line="240" w:lineRule="auto"/>
        <w:textAlignment w:val="baseline"/>
        <w:rPr>
          <w:ins w:id="12" w:author="Unknown"/>
          <w:rFonts w:ascii="Helvetica" w:eastAsia="Times New Roman" w:hAnsi="Helvetica" w:cs="Helvetica"/>
          <w:color w:val="4D4D4D"/>
          <w:sz w:val="24"/>
          <w:szCs w:val="24"/>
        </w:rPr>
      </w:pPr>
      <w:ins w:id="13"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14" w:author="Unknown"/>
          <w:rFonts w:ascii="Helvetica" w:eastAsia="Times New Roman" w:hAnsi="Helvetica" w:cs="Helvetica"/>
          <w:color w:val="444444"/>
          <w:sz w:val="32"/>
          <w:szCs w:val="32"/>
        </w:rPr>
      </w:pPr>
      <w:ins w:id="15" w:author="Unknown">
        <w:r w:rsidRPr="007D327F">
          <w:rPr>
            <w:rFonts w:ascii="Helvetica" w:eastAsia="Times New Roman" w:hAnsi="Helvetica" w:cs="Helvetica"/>
            <w:color w:val="444444"/>
            <w:sz w:val="32"/>
            <w:szCs w:val="32"/>
          </w:rPr>
          <w:t xml:space="preserve">Q-6. What Is Messaging In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Services?</w:t>
        </w:r>
      </w:ins>
    </w:p>
    <w:p w:rsidR="007D327F" w:rsidRPr="007D327F" w:rsidRDefault="007D327F" w:rsidP="007D327F">
      <w:pPr>
        <w:shd w:val="clear" w:color="auto" w:fill="FFFFFF"/>
        <w:spacing w:after="0" w:line="240" w:lineRule="auto"/>
        <w:textAlignment w:val="baseline"/>
        <w:rPr>
          <w:ins w:id="16" w:author="Unknown"/>
          <w:rFonts w:ascii="Helvetica" w:eastAsia="Times New Roman" w:hAnsi="Helvetica" w:cs="Helvetica"/>
          <w:color w:val="4D4D4D"/>
          <w:sz w:val="24"/>
          <w:szCs w:val="24"/>
        </w:rPr>
      </w:pPr>
      <w:ins w:id="17"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 make use of HTTP protocol as a medium of communication between client and server. The client sends a message in the form of an HTTP Request.</w:t>
        </w:r>
      </w:ins>
    </w:p>
    <w:p w:rsidR="007D327F" w:rsidRPr="007D327F" w:rsidRDefault="007D327F" w:rsidP="007D327F">
      <w:pPr>
        <w:shd w:val="clear" w:color="auto" w:fill="FFFFFF"/>
        <w:spacing w:after="375" w:line="240" w:lineRule="auto"/>
        <w:textAlignment w:val="baseline"/>
        <w:rPr>
          <w:ins w:id="18" w:author="Unknown"/>
          <w:rFonts w:ascii="Helvetica" w:eastAsia="Times New Roman" w:hAnsi="Helvetica" w:cs="Helvetica"/>
          <w:color w:val="4D4D4D"/>
          <w:sz w:val="24"/>
          <w:szCs w:val="24"/>
        </w:rPr>
      </w:pPr>
      <w:ins w:id="19" w:author="Unknown">
        <w:r w:rsidRPr="007D327F">
          <w:rPr>
            <w:rFonts w:ascii="Helvetica" w:eastAsia="Times New Roman" w:hAnsi="Helvetica" w:cs="Helvetica"/>
            <w:color w:val="4D4D4D"/>
            <w:sz w:val="24"/>
            <w:szCs w:val="24"/>
          </w:rPr>
          <w:t>In response, the server transmits the HTTP Response. This technique is called Messaging. These messages contain message data and metadata i.e. information about the message itself.</w:t>
        </w:r>
      </w:ins>
    </w:p>
    <w:p w:rsidR="007D327F" w:rsidRPr="007D327F" w:rsidRDefault="007D327F" w:rsidP="007D327F">
      <w:pPr>
        <w:shd w:val="clear" w:color="auto" w:fill="FFFFFF"/>
        <w:spacing w:after="375" w:line="240" w:lineRule="auto"/>
        <w:textAlignment w:val="baseline"/>
        <w:rPr>
          <w:ins w:id="20" w:author="Unknown"/>
          <w:rFonts w:ascii="Helvetica" w:eastAsia="Times New Roman" w:hAnsi="Helvetica" w:cs="Helvetica"/>
          <w:color w:val="4D4D4D"/>
          <w:sz w:val="24"/>
          <w:szCs w:val="24"/>
        </w:rPr>
      </w:pPr>
      <w:ins w:id="21"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22" w:author="Unknown"/>
          <w:rFonts w:ascii="Helvetica" w:eastAsia="Times New Roman" w:hAnsi="Helvetica" w:cs="Helvetica"/>
          <w:color w:val="444444"/>
          <w:sz w:val="32"/>
          <w:szCs w:val="32"/>
        </w:rPr>
      </w:pPr>
      <w:ins w:id="23" w:author="Unknown">
        <w:r w:rsidRPr="007D327F">
          <w:rPr>
            <w:rFonts w:ascii="Helvetica" w:eastAsia="Times New Roman" w:hAnsi="Helvetica" w:cs="Helvetica"/>
            <w:color w:val="444444"/>
            <w:sz w:val="32"/>
            <w:szCs w:val="32"/>
          </w:rPr>
          <w:t>Q-7. State The Core Components Of An HTTP Request?</w:t>
        </w:r>
      </w:ins>
    </w:p>
    <w:p w:rsidR="007D327F" w:rsidRPr="007D327F" w:rsidRDefault="007D327F" w:rsidP="007D327F">
      <w:pPr>
        <w:shd w:val="clear" w:color="auto" w:fill="FFFFFF"/>
        <w:spacing w:after="0" w:line="240" w:lineRule="auto"/>
        <w:textAlignment w:val="baseline"/>
        <w:rPr>
          <w:ins w:id="24" w:author="Unknown"/>
          <w:rFonts w:ascii="Helvetica" w:eastAsia="Times New Roman" w:hAnsi="Helvetica" w:cs="Helvetica"/>
          <w:color w:val="4D4D4D"/>
          <w:sz w:val="24"/>
          <w:szCs w:val="24"/>
        </w:rPr>
      </w:pPr>
      <w:ins w:id="25"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Each HTTP request includes five key elements.</w:t>
        </w:r>
      </w:ins>
    </w:p>
    <w:p w:rsidR="007D327F" w:rsidRPr="007D327F" w:rsidRDefault="007D327F" w:rsidP="007D327F">
      <w:pPr>
        <w:shd w:val="clear" w:color="auto" w:fill="FFFFFF"/>
        <w:spacing w:after="0" w:line="240" w:lineRule="auto"/>
        <w:textAlignment w:val="baseline"/>
        <w:rPr>
          <w:ins w:id="26" w:author="Unknown"/>
          <w:rFonts w:ascii="Helvetica" w:eastAsia="Times New Roman" w:hAnsi="Helvetica" w:cs="Helvetica"/>
          <w:color w:val="4D4D4D"/>
          <w:sz w:val="24"/>
          <w:szCs w:val="24"/>
        </w:rPr>
      </w:pPr>
      <w:ins w:id="27"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The Verb which indicates HTTP methods such as GET, PUT, POST, DELETE.</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URI stands for Uniform Resource Identifier (URI).It is the identifier for the resource on the server.</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HTTP Version which indicates HTTP version, for example-HTTP v1.1.</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Request Header carries metadata (as key-value pairs) for the HTTP Request message. Metadata could be a client (or browser) type, the format that client supports, message body format, and cache settings.</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5.</w:t>
        </w:r>
        <w:r w:rsidRPr="007D327F">
          <w:rPr>
            <w:rFonts w:ascii="Helvetica" w:eastAsia="Times New Roman" w:hAnsi="Helvetica" w:cs="Helvetica"/>
            <w:color w:val="4D4D4D"/>
            <w:sz w:val="24"/>
            <w:szCs w:val="24"/>
          </w:rPr>
          <w:t> Request Body indicates the message content or resource representation.</w:t>
        </w:r>
      </w:ins>
    </w:p>
    <w:p w:rsidR="007D327F" w:rsidRPr="007D327F" w:rsidRDefault="007D327F" w:rsidP="007D327F">
      <w:pPr>
        <w:shd w:val="clear" w:color="auto" w:fill="FFFFFF"/>
        <w:spacing w:after="375" w:line="240" w:lineRule="auto"/>
        <w:textAlignment w:val="baseline"/>
        <w:rPr>
          <w:ins w:id="28" w:author="Unknown"/>
          <w:rFonts w:ascii="Helvetica" w:eastAsia="Times New Roman" w:hAnsi="Helvetica" w:cs="Helvetica"/>
          <w:color w:val="4D4D4D"/>
          <w:sz w:val="24"/>
          <w:szCs w:val="24"/>
        </w:rPr>
      </w:pPr>
      <w:ins w:id="29"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0" w:line="240" w:lineRule="auto"/>
        <w:textAlignment w:val="baseline"/>
        <w:outlineLvl w:val="2"/>
        <w:rPr>
          <w:ins w:id="30" w:author="Unknown"/>
          <w:rFonts w:ascii="Helvetica" w:eastAsia="Times New Roman" w:hAnsi="Helvetica" w:cs="Helvetica"/>
          <w:color w:val="444444"/>
          <w:sz w:val="32"/>
          <w:szCs w:val="32"/>
        </w:rPr>
      </w:pPr>
      <w:ins w:id="31" w:author="Unknown">
        <w:r w:rsidRPr="007D327F">
          <w:rPr>
            <w:rFonts w:ascii="inherit" w:eastAsia="Times New Roman" w:hAnsi="inherit" w:cs="Helvetica"/>
            <w:color w:val="444444"/>
            <w:sz w:val="32"/>
            <w:szCs w:val="32"/>
            <w:bdr w:val="none" w:sz="0" w:space="0" w:color="auto" w:frame="1"/>
          </w:rPr>
          <w:t>Q-8. State The Core Components Of An HTTP Response?</w:t>
        </w:r>
      </w:ins>
    </w:p>
    <w:p w:rsidR="007D327F" w:rsidRPr="007D327F" w:rsidRDefault="007D327F" w:rsidP="007D327F">
      <w:pPr>
        <w:shd w:val="clear" w:color="auto" w:fill="FFFFFF"/>
        <w:spacing w:after="0" w:line="240" w:lineRule="auto"/>
        <w:textAlignment w:val="baseline"/>
        <w:rPr>
          <w:ins w:id="32" w:author="Unknown"/>
          <w:rFonts w:ascii="Helvetica" w:eastAsia="Times New Roman" w:hAnsi="Helvetica" w:cs="Helvetica"/>
          <w:color w:val="4D4D4D"/>
          <w:sz w:val="24"/>
          <w:szCs w:val="24"/>
        </w:rPr>
      </w:pPr>
      <w:ins w:id="33"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Every HTTP response includes four key elements.</w:t>
        </w:r>
      </w:ins>
    </w:p>
    <w:p w:rsidR="007D327F" w:rsidRPr="007D327F" w:rsidRDefault="007D327F" w:rsidP="007D327F">
      <w:pPr>
        <w:shd w:val="clear" w:color="auto" w:fill="FFFFFF"/>
        <w:spacing w:after="0" w:line="240" w:lineRule="auto"/>
        <w:textAlignment w:val="baseline"/>
        <w:rPr>
          <w:ins w:id="34" w:author="Unknown"/>
          <w:rFonts w:ascii="Helvetica" w:eastAsia="Times New Roman" w:hAnsi="Helvetica" w:cs="Helvetica"/>
          <w:color w:val="4D4D4D"/>
          <w:sz w:val="24"/>
          <w:szCs w:val="24"/>
        </w:rPr>
      </w:pPr>
      <w:ins w:id="35"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xml:space="preserve"> Status/Response Code – Indicates Server status for the resource present in the HTTP </w:t>
        </w:r>
        <w:proofErr w:type="spellStart"/>
        <w:r w:rsidRPr="007D327F">
          <w:rPr>
            <w:rFonts w:ascii="Helvetica" w:eastAsia="Times New Roman" w:hAnsi="Helvetica" w:cs="Helvetica"/>
            <w:color w:val="4D4D4D"/>
            <w:sz w:val="24"/>
            <w:szCs w:val="24"/>
          </w:rPr>
          <w:t>request.For</w:t>
        </w:r>
        <w:proofErr w:type="spellEnd"/>
        <w:r w:rsidRPr="007D327F">
          <w:rPr>
            <w:rFonts w:ascii="Helvetica" w:eastAsia="Times New Roman" w:hAnsi="Helvetica" w:cs="Helvetica"/>
            <w:color w:val="4D4D4D"/>
            <w:sz w:val="24"/>
            <w:szCs w:val="24"/>
          </w:rPr>
          <w:t> example, 404 means resource not found and 200 means response is ok.</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HTTP Version – Indicates HTTP version, for example-HTTP v1.1.</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Response Header – Contains metadata for the HTTP response message stored in the form of key-value pairs. For example, content length, content type, response date, and server type.</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Response Body – Indicates response message content or resource representation.</w:t>
        </w:r>
      </w:ins>
    </w:p>
    <w:p w:rsidR="007D327F" w:rsidRPr="007D327F" w:rsidRDefault="007D327F" w:rsidP="007D327F">
      <w:pPr>
        <w:shd w:val="clear" w:color="auto" w:fill="FFFFFF"/>
        <w:spacing w:after="375" w:line="240" w:lineRule="auto"/>
        <w:textAlignment w:val="baseline"/>
        <w:rPr>
          <w:ins w:id="36" w:author="Unknown"/>
          <w:rFonts w:ascii="Helvetica" w:eastAsia="Times New Roman" w:hAnsi="Helvetica" w:cs="Helvetica"/>
          <w:color w:val="4D4D4D"/>
          <w:sz w:val="24"/>
          <w:szCs w:val="24"/>
        </w:rPr>
      </w:pPr>
      <w:ins w:id="37"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38" w:author="Unknown"/>
          <w:rFonts w:ascii="Helvetica" w:eastAsia="Times New Roman" w:hAnsi="Helvetica" w:cs="Helvetica"/>
          <w:color w:val="444444"/>
          <w:sz w:val="32"/>
          <w:szCs w:val="32"/>
        </w:rPr>
      </w:pPr>
      <w:ins w:id="39" w:author="Unknown">
        <w:r w:rsidRPr="007D327F">
          <w:rPr>
            <w:rFonts w:ascii="Helvetica" w:eastAsia="Times New Roman" w:hAnsi="Helvetica" w:cs="Helvetica"/>
            <w:color w:val="444444"/>
            <w:sz w:val="32"/>
            <w:szCs w:val="32"/>
          </w:rPr>
          <w:lastRenderedPageBreak/>
          <w:t>Q-9. Name The Most Commonly Used HTTP Methods Supported By REST?</w:t>
        </w:r>
      </w:ins>
    </w:p>
    <w:p w:rsidR="007D327F" w:rsidRPr="007D327F" w:rsidRDefault="007D327F" w:rsidP="007D327F">
      <w:pPr>
        <w:shd w:val="clear" w:color="auto" w:fill="FFFFFF"/>
        <w:spacing w:after="0" w:line="240" w:lineRule="auto"/>
        <w:textAlignment w:val="baseline"/>
        <w:rPr>
          <w:ins w:id="40" w:author="Unknown"/>
          <w:rFonts w:ascii="Helvetica" w:eastAsia="Times New Roman" w:hAnsi="Helvetica" w:cs="Helvetica"/>
          <w:color w:val="4D4D4D"/>
          <w:sz w:val="24"/>
          <w:szCs w:val="24"/>
        </w:rPr>
      </w:pPr>
      <w:ins w:id="41"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There are a few HTTP methods in REST which are more popular.</w:t>
        </w:r>
      </w:ins>
    </w:p>
    <w:p w:rsidR="007D327F" w:rsidRPr="007D327F" w:rsidRDefault="007D327F" w:rsidP="007D327F">
      <w:pPr>
        <w:shd w:val="clear" w:color="auto" w:fill="FFFFFF"/>
        <w:spacing w:after="0" w:line="240" w:lineRule="auto"/>
        <w:textAlignment w:val="baseline"/>
        <w:rPr>
          <w:ins w:id="42" w:author="Unknown"/>
          <w:rFonts w:ascii="Helvetica" w:eastAsia="Times New Roman" w:hAnsi="Helvetica" w:cs="Helvetica"/>
          <w:color w:val="4D4D4D"/>
          <w:sz w:val="24"/>
          <w:szCs w:val="24"/>
        </w:rPr>
      </w:pPr>
      <w:ins w:id="43"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GET -It requests a resource at the request-URL. It should not contain a request body as it will get discarded. Maybe it can be cached locally or on the server.</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POST – It submits information to the service for processing; it should typically return the modified or new resource.</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PUT – At the request URL it updates the resource.</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DELETE – It removes the resource at the request-URL.</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5.</w:t>
        </w:r>
        <w:r w:rsidRPr="007D327F">
          <w:rPr>
            <w:rFonts w:ascii="Helvetica" w:eastAsia="Times New Roman" w:hAnsi="Helvetica" w:cs="Helvetica"/>
            <w:color w:val="4D4D4D"/>
            <w:sz w:val="24"/>
            <w:szCs w:val="24"/>
          </w:rPr>
          <w:t> OPTIONS -It indicates the supported techniques.</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6.</w:t>
        </w:r>
        <w:r w:rsidRPr="007D327F">
          <w:rPr>
            <w:rFonts w:ascii="Helvetica" w:eastAsia="Times New Roman" w:hAnsi="Helvetica" w:cs="Helvetica"/>
            <w:color w:val="4D4D4D"/>
            <w:sz w:val="24"/>
            <w:szCs w:val="24"/>
          </w:rPr>
          <w:t> HEAD – It returns meta information about the request URL.</w:t>
        </w:r>
      </w:ins>
    </w:p>
    <w:p w:rsidR="007D327F" w:rsidRPr="007D327F" w:rsidRDefault="007D327F" w:rsidP="007D327F">
      <w:pPr>
        <w:shd w:val="clear" w:color="auto" w:fill="FFFFFF"/>
        <w:spacing w:after="375" w:line="240" w:lineRule="auto"/>
        <w:textAlignment w:val="baseline"/>
        <w:rPr>
          <w:ins w:id="44" w:author="Unknown"/>
          <w:rFonts w:ascii="Helvetica" w:eastAsia="Times New Roman" w:hAnsi="Helvetica" w:cs="Helvetica"/>
          <w:color w:val="4D4D4D"/>
          <w:sz w:val="24"/>
          <w:szCs w:val="24"/>
        </w:rPr>
      </w:pPr>
      <w:ins w:id="45"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46" w:author="Unknown"/>
          <w:rFonts w:ascii="Helvetica" w:eastAsia="Times New Roman" w:hAnsi="Helvetica" w:cs="Helvetica"/>
          <w:color w:val="444444"/>
          <w:sz w:val="32"/>
          <w:szCs w:val="32"/>
        </w:rPr>
      </w:pPr>
      <w:ins w:id="47" w:author="Unknown">
        <w:r w:rsidRPr="007D327F">
          <w:rPr>
            <w:rFonts w:ascii="Helvetica" w:eastAsia="Times New Roman" w:hAnsi="Helvetica" w:cs="Helvetica"/>
            <w:color w:val="444444"/>
            <w:sz w:val="32"/>
            <w:szCs w:val="32"/>
          </w:rPr>
          <w:t>Q-10. Mention, Whether You Can Use GET Request Instead Of PUT, To Create A Resource?</w:t>
        </w:r>
      </w:ins>
    </w:p>
    <w:p w:rsidR="007D327F" w:rsidRPr="007D327F" w:rsidRDefault="007D327F" w:rsidP="007D327F">
      <w:pPr>
        <w:shd w:val="clear" w:color="auto" w:fill="FFFFFF"/>
        <w:spacing w:after="0" w:line="240" w:lineRule="auto"/>
        <w:textAlignment w:val="baseline"/>
        <w:rPr>
          <w:ins w:id="48" w:author="Unknown"/>
          <w:rFonts w:ascii="Helvetica" w:eastAsia="Times New Roman" w:hAnsi="Helvetica" w:cs="Helvetica"/>
          <w:color w:val="4D4D4D"/>
          <w:sz w:val="24"/>
          <w:szCs w:val="24"/>
        </w:rPr>
      </w:pPr>
      <w:ins w:id="49"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No, you shouldn’t use a PUT or POST method. Instead, apply the GET operation which has view-only rights.</w:t>
        </w:r>
      </w:ins>
    </w:p>
    <w:p w:rsidR="007D327F" w:rsidRPr="007D327F" w:rsidRDefault="007D327F" w:rsidP="007D327F">
      <w:pPr>
        <w:shd w:val="clear" w:color="auto" w:fill="FFFFFF"/>
        <w:spacing w:after="375" w:line="240" w:lineRule="auto"/>
        <w:textAlignment w:val="baseline"/>
        <w:rPr>
          <w:ins w:id="50" w:author="Unknown"/>
          <w:rFonts w:ascii="Helvetica" w:eastAsia="Times New Roman" w:hAnsi="Helvetica" w:cs="Helvetica"/>
          <w:color w:val="4D4D4D"/>
          <w:sz w:val="24"/>
          <w:szCs w:val="24"/>
        </w:rPr>
      </w:pPr>
      <w:ins w:id="51"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52" w:author="Unknown"/>
          <w:rFonts w:ascii="Helvetica" w:eastAsia="Times New Roman" w:hAnsi="Helvetica" w:cs="Helvetica"/>
          <w:color w:val="444444"/>
          <w:sz w:val="32"/>
          <w:szCs w:val="32"/>
        </w:rPr>
      </w:pPr>
      <w:ins w:id="53" w:author="Unknown">
        <w:r w:rsidRPr="007D327F">
          <w:rPr>
            <w:rFonts w:ascii="Helvetica" w:eastAsia="Times New Roman" w:hAnsi="Helvetica" w:cs="Helvetica"/>
            <w:color w:val="444444"/>
            <w:sz w:val="32"/>
            <w:szCs w:val="32"/>
          </w:rPr>
          <w:t>Q-11. Is There Any Difference Between PUT And POST Operations? Explain It.</w:t>
        </w:r>
      </w:ins>
    </w:p>
    <w:p w:rsidR="007D327F" w:rsidRPr="007D327F" w:rsidRDefault="007D327F" w:rsidP="007D327F">
      <w:pPr>
        <w:shd w:val="clear" w:color="auto" w:fill="FFFFFF"/>
        <w:spacing w:after="0" w:line="240" w:lineRule="auto"/>
        <w:textAlignment w:val="baseline"/>
        <w:rPr>
          <w:ins w:id="54" w:author="Unknown"/>
          <w:rFonts w:ascii="Helvetica" w:eastAsia="Times New Roman" w:hAnsi="Helvetica" w:cs="Helvetica"/>
          <w:color w:val="4D4D4D"/>
          <w:sz w:val="24"/>
          <w:szCs w:val="24"/>
        </w:rPr>
      </w:pPr>
      <w:ins w:id="55"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PUT and POST operation are almost same. The only difference between the two is in the terms of the result generated by them.</w:t>
        </w:r>
      </w:ins>
    </w:p>
    <w:p w:rsidR="007D327F" w:rsidRPr="007D327F" w:rsidRDefault="007D327F" w:rsidP="007D327F">
      <w:pPr>
        <w:shd w:val="clear" w:color="auto" w:fill="FFFFFF"/>
        <w:spacing w:after="375" w:line="240" w:lineRule="auto"/>
        <w:textAlignment w:val="baseline"/>
        <w:rPr>
          <w:ins w:id="56" w:author="Unknown"/>
          <w:rFonts w:ascii="Helvetica" w:eastAsia="Times New Roman" w:hAnsi="Helvetica" w:cs="Helvetica"/>
          <w:color w:val="4D4D4D"/>
          <w:sz w:val="24"/>
          <w:szCs w:val="24"/>
        </w:rPr>
      </w:pPr>
      <w:ins w:id="57" w:author="Unknown">
        <w:r w:rsidRPr="007D327F">
          <w:rPr>
            <w:rFonts w:ascii="Helvetica" w:eastAsia="Times New Roman" w:hAnsi="Helvetica" w:cs="Helvetica"/>
            <w:color w:val="4D4D4D"/>
            <w:sz w:val="24"/>
            <w:szCs w:val="24"/>
          </w:rPr>
          <w:t>PUT operation is idempotent while POST operation can give a different result.</w:t>
        </w:r>
      </w:ins>
    </w:p>
    <w:p w:rsidR="007D327F" w:rsidRPr="007D327F" w:rsidRDefault="007D327F" w:rsidP="007D327F">
      <w:pPr>
        <w:shd w:val="clear" w:color="auto" w:fill="FFFFFF"/>
        <w:spacing w:after="375" w:line="240" w:lineRule="auto"/>
        <w:textAlignment w:val="baseline"/>
        <w:rPr>
          <w:ins w:id="58" w:author="Unknown"/>
          <w:rFonts w:ascii="Helvetica" w:eastAsia="Times New Roman" w:hAnsi="Helvetica" w:cs="Helvetica"/>
          <w:color w:val="4D4D4D"/>
          <w:sz w:val="24"/>
          <w:szCs w:val="24"/>
        </w:rPr>
      </w:pPr>
      <w:ins w:id="59" w:author="Unknown">
        <w:r w:rsidRPr="007D327F">
          <w:rPr>
            <w:rFonts w:ascii="Helvetica" w:eastAsia="Times New Roman" w:hAnsi="Helvetica" w:cs="Helvetica"/>
            <w:color w:val="4D4D4D"/>
            <w:sz w:val="24"/>
            <w:szCs w:val="24"/>
          </w:rPr>
          <w:t>Let’s take an example.</w:t>
        </w:r>
      </w:ins>
    </w:p>
    <w:p w:rsidR="007D327F" w:rsidRPr="007D327F" w:rsidRDefault="007D327F" w:rsidP="007D327F">
      <w:pPr>
        <w:shd w:val="clear" w:color="auto" w:fill="FFFFFF"/>
        <w:spacing w:after="0" w:line="240" w:lineRule="auto"/>
        <w:textAlignment w:val="baseline"/>
        <w:rPr>
          <w:ins w:id="60" w:author="Unknown"/>
          <w:rFonts w:ascii="Helvetica" w:eastAsia="Times New Roman" w:hAnsi="Helvetica" w:cs="Helvetica"/>
          <w:color w:val="4D4D4D"/>
          <w:sz w:val="24"/>
          <w:szCs w:val="24"/>
        </w:rPr>
      </w:pPr>
      <w:ins w:id="61"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PUT puts a file or resource at a particular URI and exactly at that URI. If the resource already exists, then PUT updates it. If it’s a first-time request, then PUT creates one.</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POST sends data to a particular URI and expects the resource at that URI to deal with the request. The web server at this point can decide what to do with the data in the context of specified resource.</w:t>
        </w:r>
      </w:ins>
    </w:p>
    <w:p w:rsidR="007D327F" w:rsidRPr="007D327F" w:rsidRDefault="007D327F" w:rsidP="007D327F">
      <w:pPr>
        <w:shd w:val="clear" w:color="auto" w:fill="FFFFFF"/>
        <w:spacing w:after="375" w:line="240" w:lineRule="auto"/>
        <w:textAlignment w:val="baseline"/>
        <w:rPr>
          <w:ins w:id="62" w:author="Unknown"/>
          <w:rFonts w:ascii="Helvetica" w:eastAsia="Times New Roman" w:hAnsi="Helvetica" w:cs="Helvetica"/>
          <w:color w:val="4D4D4D"/>
          <w:sz w:val="24"/>
          <w:szCs w:val="24"/>
        </w:rPr>
      </w:pPr>
      <w:ins w:id="63"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64" w:author="Unknown"/>
          <w:rFonts w:ascii="Helvetica" w:eastAsia="Times New Roman" w:hAnsi="Helvetica" w:cs="Helvetica"/>
          <w:color w:val="444444"/>
          <w:sz w:val="32"/>
          <w:szCs w:val="32"/>
        </w:rPr>
      </w:pPr>
      <w:ins w:id="65" w:author="Unknown">
        <w:r w:rsidRPr="007D327F">
          <w:rPr>
            <w:rFonts w:ascii="Helvetica" w:eastAsia="Times New Roman" w:hAnsi="Helvetica" w:cs="Helvetica"/>
            <w:color w:val="444444"/>
            <w:sz w:val="32"/>
            <w:szCs w:val="32"/>
          </w:rPr>
          <w:t xml:space="preserve">Q-12. What Purpose Does The OPTIONS Method Serve For The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Services?</w:t>
        </w:r>
      </w:ins>
    </w:p>
    <w:p w:rsidR="007D327F" w:rsidRPr="007D327F" w:rsidRDefault="007D327F" w:rsidP="007D327F">
      <w:pPr>
        <w:shd w:val="clear" w:color="auto" w:fill="FFFFFF"/>
        <w:spacing w:after="0" w:line="240" w:lineRule="auto"/>
        <w:textAlignment w:val="baseline"/>
        <w:rPr>
          <w:ins w:id="66" w:author="Unknown"/>
          <w:rFonts w:ascii="Helvetica" w:eastAsia="Times New Roman" w:hAnsi="Helvetica" w:cs="Helvetica"/>
          <w:color w:val="4D4D4D"/>
          <w:sz w:val="24"/>
          <w:szCs w:val="24"/>
        </w:rPr>
      </w:pPr>
      <w:ins w:id="67"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This method lists down all the operations a web service supports. It makes read-only requests to the server.</w:t>
        </w:r>
      </w:ins>
    </w:p>
    <w:p w:rsidR="007D327F" w:rsidRPr="007D327F" w:rsidRDefault="007D327F" w:rsidP="007D327F">
      <w:pPr>
        <w:shd w:val="clear" w:color="auto" w:fill="FFFFFF"/>
        <w:spacing w:after="375" w:line="240" w:lineRule="auto"/>
        <w:textAlignment w:val="baseline"/>
        <w:rPr>
          <w:ins w:id="68" w:author="Unknown"/>
          <w:rFonts w:ascii="Helvetica" w:eastAsia="Times New Roman" w:hAnsi="Helvetica" w:cs="Helvetica"/>
          <w:color w:val="4D4D4D"/>
          <w:sz w:val="24"/>
          <w:szCs w:val="24"/>
        </w:rPr>
      </w:pPr>
      <w:ins w:id="69"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70" w:author="Unknown"/>
          <w:rFonts w:ascii="Helvetica" w:eastAsia="Times New Roman" w:hAnsi="Helvetica" w:cs="Helvetica"/>
          <w:color w:val="444444"/>
          <w:sz w:val="32"/>
          <w:szCs w:val="32"/>
        </w:rPr>
      </w:pPr>
      <w:ins w:id="71" w:author="Unknown">
        <w:r w:rsidRPr="007D327F">
          <w:rPr>
            <w:rFonts w:ascii="Helvetica" w:eastAsia="Times New Roman" w:hAnsi="Helvetica" w:cs="Helvetica"/>
            <w:color w:val="444444"/>
            <w:sz w:val="32"/>
            <w:szCs w:val="32"/>
          </w:rPr>
          <w:lastRenderedPageBreak/>
          <w:t>Q-13. What Is URI? Explain Its Purpose In REST Based Web Services. What Is Its Format?</w:t>
        </w:r>
      </w:ins>
    </w:p>
    <w:p w:rsidR="007D327F" w:rsidRPr="007D327F" w:rsidRDefault="007D327F" w:rsidP="007D327F">
      <w:pPr>
        <w:shd w:val="clear" w:color="auto" w:fill="FFFFFF"/>
        <w:spacing w:after="0" w:line="240" w:lineRule="auto"/>
        <w:textAlignment w:val="baseline"/>
        <w:rPr>
          <w:ins w:id="72" w:author="Unknown"/>
          <w:rFonts w:ascii="Helvetica" w:eastAsia="Times New Roman" w:hAnsi="Helvetica" w:cs="Helvetica"/>
          <w:color w:val="4D4D4D"/>
          <w:sz w:val="24"/>
          <w:szCs w:val="24"/>
        </w:rPr>
      </w:pPr>
      <w:ins w:id="73"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URI stands for Uniform Resource Identifier. URI is the identifier for the resource in REST architecture.</w:t>
        </w:r>
      </w:ins>
    </w:p>
    <w:p w:rsidR="007D327F" w:rsidRPr="007D327F" w:rsidRDefault="007D327F" w:rsidP="007D327F">
      <w:pPr>
        <w:shd w:val="clear" w:color="auto" w:fill="FFFFFF"/>
        <w:spacing w:after="375" w:line="240" w:lineRule="auto"/>
        <w:textAlignment w:val="baseline"/>
        <w:rPr>
          <w:ins w:id="74" w:author="Unknown"/>
          <w:rFonts w:ascii="Helvetica" w:eastAsia="Times New Roman" w:hAnsi="Helvetica" w:cs="Helvetica"/>
          <w:color w:val="4D4D4D"/>
          <w:sz w:val="24"/>
          <w:szCs w:val="24"/>
        </w:rPr>
      </w:pPr>
      <w:ins w:id="75" w:author="Unknown">
        <w:r w:rsidRPr="007D327F">
          <w:rPr>
            <w:rFonts w:ascii="Helvetica" w:eastAsia="Times New Roman" w:hAnsi="Helvetica" w:cs="Helvetica"/>
            <w:color w:val="4D4D4D"/>
            <w:sz w:val="24"/>
            <w:szCs w:val="24"/>
          </w:rPr>
          <w:t>The purpose of a URI is to locate a resource(s) on the server hosting the web service. A URI is of the following format-</w:t>
        </w:r>
      </w:ins>
    </w:p>
    <w:p w:rsidR="007D327F" w:rsidRPr="007D327F" w:rsidRDefault="007D327F" w:rsidP="007D327F">
      <w:pPr>
        <w:shd w:val="clear" w:color="auto" w:fill="FFFFFF"/>
        <w:spacing w:after="0" w:line="240" w:lineRule="auto"/>
        <w:textAlignment w:val="baseline"/>
        <w:rPr>
          <w:ins w:id="76" w:author="Unknown"/>
          <w:rFonts w:ascii="Helvetica" w:eastAsia="Times New Roman" w:hAnsi="Helvetica" w:cs="Helvetica"/>
          <w:color w:val="4D4D4D"/>
          <w:sz w:val="24"/>
          <w:szCs w:val="24"/>
        </w:rPr>
      </w:pPr>
      <w:ins w:id="77" w:author="Unknown">
        <w:r w:rsidRPr="007D327F">
          <w:rPr>
            <w:rFonts w:ascii="inherit" w:eastAsia="Times New Roman" w:hAnsi="inherit" w:cs="Helvetica"/>
            <w:b/>
            <w:bCs/>
            <w:color w:val="4D4D4D"/>
            <w:sz w:val="24"/>
            <w:szCs w:val="24"/>
          </w:rPr>
          <w:t>&lt;protocol&gt;://&lt;service-name&gt;/&lt;</w:t>
        </w:r>
        <w:proofErr w:type="spellStart"/>
        <w:r w:rsidRPr="007D327F">
          <w:rPr>
            <w:rFonts w:ascii="inherit" w:eastAsia="Times New Roman" w:hAnsi="inherit" w:cs="Helvetica"/>
            <w:b/>
            <w:bCs/>
            <w:color w:val="4D4D4D"/>
            <w:sz w:val="24"/>
            <w:szCs w:val="24"/>
          </w:rPr>
          <w:t>ResourceType</w:t>
        </w:r>
        <w:proofErr w:type="spellEnd"/>
        <w:r w:rsidRPr="007D327F">
          <w:rPr>
            <w:rFonts w:ascii="inherit" w:eastAsia="Times New Roman" w:hAnsi="inherit" w:cs="Helvetica"/>
            <w:b/>
            <w:bCs/>
            <w:color w:val="4D4D4D"/>
            <w:sz w:val="24"/>
            <w:szCs w:val="24"/>
          </w:rPr>
          <w:t>&gt;/&lt;</w:t>
        </w:r>
        <w:proofErr w:type="spellStart"/>
        <w:r w:rsidRPr="007D327F">
          <w:rPr>
            <w:rFonts w:ascii="inherit" w:eastAsia="Times New Roman" w:hAnsi="inherit" w:cs="Helvetica"/>
            <w:b/>
            <w:bCs/>
            <w:color w:val="4D4D4D"/>
            <w:sz w:val="24"/>
            <w:szCs w:val="24"/>
          </w:rPr>
          <w:t>ResourceID</w:t>
        </w:r>
        <w:proofErr w:type="spellEnd"/>
        <w:r w:rsidRPr="007D327F">
          <w:rPr>
            <w:rFonts w:ascii="inherit" w:eastAsia="Times New Roman" w:hAnsi="inherit" w:cs="Helvetica"/>
            <w:b/>
            <w:bCs/>
            <w:color w:val="4D4D4D"/>
            <w:sz w:val="24"/>
            <w:szCs w:val="24"/>
          </w:rPr>
          <w:t>&gt;</w:t>
        </w:r>
      </w:ins>
    </w:p>
    <w:p w:rsidR="007D327F" w:rsidRPr="007D327F" w:rsidRDefault="007D327F" w:rsidP="007D327F">
      <w:pPr>
        <w:shd w:val="clear" w:color="auto" w:fill="FFFFFF"/>
        <w:spacing w:after="375" w:line="240" w:lineRule="auto"/>
        <w:textAlignment w:val="baseline"/>
        <w:rPr>
          <w:ins w:id="78" w:author="Unknown"/>
          <w:rFonts w:ascii="Helvetica" w:eastAsia="Times New Roman" w:hAnsi="Helvetica" w:cs="Helvetica"/>
          <w:color w:val="4D4D4D"/>
          <w:sz w:val="24"/>
          <w:szCs w:val="24"/>
        </w:rPr>
      </w:pPr>
      <w:ins w:id="79"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80" w:author="Unknown"/>
          <w:rFonts w:ascii="Helvetica" w:eastAsia="Times New Roman" w:hAnsi="Helvetica" w:cs="Helvetica"/>
          <w:color w:val="444444"/>
          <w:sz w:val="32"/>
          <w:szCs w:val="32"/>
        </w:rPr>
      </w:pPr>
      <w:ins w:id="81" w:author="Unknown">
        <w:r w:rsidRPr="007D327F">
          <w:rPr>
            <w:rFonts w:ascii="Helvetica" w:eastAsia="Times New Roman" w:hAnsi="Helvetica" w:cs="Helvetica"/>
            <w:color w:val="444444"/>
            <w:sz w:val="32"/>
            <w:szCs w:val="32"/>
          </w:rPr>
          <w:t xml:space="preserve">Q-14. What Do You Understand By Payload In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w:t>
        </w:r>
      </w:ins>
    </w:p>
    <w:p w:rsidR="007D327F" w:rsidRPr="007D327F" w:rsidRDefault="007D327F" w:rsidP="007D327F">
      <w:pPr>
        <w:shd w:val="clear" w:color="auto" w:fill="FFFFFF"/>
        <w:spacing w:after="0" w:line="240" w:lineRule="auto"/>
        <w:textAlignment w:val="baseline"/>
        <w:rPr>
          <w:ins w:id="82" w:author="Unknown"/>
          <w:rFonts w:ascii="Helvetica" w:eastAsia="Times New Roman" w:hAnsi="Helvetica" w:cs="Helvetica"/>
          <w:color w:val="4D4D4D"/>
          <w:sz w:val="24"/>
          <w:szCs w:val="24"/>
        </w:rPr>
      </w:pPr>
      <w:ins w:id="83"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Request body of every HTTP message includes request data called as Payload. This part of the message is of interest to the recipient.</w:t>
        </w:r>
      </w:ins>
    </w:p>
    <w:p w:rsidR="007D327F" w:rsidRPr="007D327F" w:rsidRDefault="007D327F" w:rsidP="007D327F">
      <w:pPr>
        <w:shd w:val="clear" w:color="auto" w:fill="FFFFFF"/>
        <w:spacing w:after="375" w:line="240" w:lineRule="auto"/>
        <w:textAlignment w:val="baseline"/>
        <w:rPr>
          <w:ins w:id="84" w:author="Unknown"/>
          <w:rFonts w:ascii="Helvetica" w:eastAsia="Times New Roman" w:hAnsi="Helvetica" w:cs="Helvetica"/>
          <w:color w:val="4D4D4D"/>
          <w:sz w:val="24"/>
          <w:szCs w:val="24"/>
        </w:rPr>
      </w:pPr>
      <w:ins w:id="85" w:author="Unknown">
        <w:r w:rsidRPr="007D327F">
          <w:rPr>
            <w:rFonts w:ascii="Helvetica" w:eastAsia="Times New Roman" w:hAnsi="Helvetica" w:cs="Helvetica"/>
            <w:color w:val="4D4D4D"/>
            <w:sz w:val="24"/>
            <w:szCs w:val="24"/>
          </w:rPr>
          <w:t>We can say that we send the payload in POST method but not in &lt;GET&gt; and &lt;DELTE&gt; methods.</w:t>
        </w:r>
      </w:ins>
    </w:p>
    <w:p w:rsidR="007D327F" w:rsidRPr="007D327F" w:rsidRDefault="007D327F" w:rsidP="007D327F">
      <w:pPr>
        <w:shd w:val="clear" w:color="auto" w:fill="FFFFFF"/>
        <w:spacing w:after="375" w:line="240" w:lineRule="auto"/>
        <w:textAlignment w:val="baseline"/>
        <w:rPr>
          <w:ins w:id="86" w:author="Unknown"/>
          <w:rFonts w:ascii="Helvetica" w:eastAsia="Times New Roman" w:hAnsi="Helvetica" w:cs="Helvetica"/>
          <w:color w:val="4D4D4D"/>
          <w:sz w:val="24"/>
          <w:szCs w:val="24"/>
        </w:rPr>
      </w:pPr>
      <w:ins w:id="87"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88" w:author="Unknown"/>
          <w:rFonts w:ascii="Helvetica" w:eastAsia="Times New Roman" w:hAnsi="Helvetica" w:cs="Helvetica"/>
          <w:color w:val="444444"/>
          <w:sz w:val="32"/>
          <w:szCs w:val="32"/>
        </w:rPr>
      </w:pPr>
      <w:ins w:id="89" w:author="Unknown">
        <w:r w:rsidRPr="007D327F">
          <w:rPr>
            <w:rFonts w:ascii="Helvetica" w:eastAsia="Times New Roman" w:hAnsi="Helvetica" w:cs="Helvetica"/>
            <w:color w:val="444444"/>
            <w:sz w:val="32"/>
            <w:szCs w:val="32"/>
          </w:rPr>
          <w:t>Q-15. What Is The Upper Limit For A Payload To Pass In The POST Method?</w:t>
        </w:r>
      </w:ins>
    </w:p>
    <w:p w:rsidR="007D327F" w:rsidRPr="007D327F" w:rsidRDefault="007D327F" w:rsidP="007D327F">
      <w:pPr>
        <w:shd w:val="clear" w:color="auto" w:fill="FFFFFF"/>
        <w:spacing w:after="0" w:line="240" w:lineRule="auto"/>
        <w:textAlignment w:val="baseline"/>
        <w:rPr>
          <w:ins w:id="90" w:author="Unknown"/>
          <w:rFonts w:ascii="Helvetica" w:eastAsia="Times New Roman" w:hAnsi="Helvetica" w:cs="Helvetica"/>
          <w:color w:val="4D4D4D"/>
          <w:sz w:val="24"/>
          <w:szCs w:val="24"/>
        </w:rPr>
      </w:pPr>
      <w:ins w:id="91"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&lt;GET&gt; appends data to the service URL. But, its size shouldn’t exceed the maximum URL length. However, &lt;POST&gt; doesn’t have any such limit.</w:t>
        </w:r>
      </w:ins>
    </w:p>
    <w:p w:rsidR="007D327F" w:rsidRPr="007D327F" w:rsidRDefault="007D327F" w:rsidP="007D327F">
      <w:pPr>
        <w:shd w:val="clear" w:color="auto" w:fill="FFFFFF"/>
        <w:spacing w:after="375" w:line="240" w:lineRule="auto"/>
        <w:textAlignment w:val="baseline"/>
        <w:rPr>
          <w:ins w:id="92" w:author="Unknown"/>
          <w:rFonts w:ascii="Helvetica" w:eastAsia="Times New Roman" w:hAnsi="Helvetica" w:cs="Helvetica"/>
          <w:color w:val="4D4D4D"/>
          <w:sz w:val="24"/>
          <w:szCs w:val="24"/>
        </w:rPr>
      </w:pPr>
      <w:ins w:id="93" w:author="Unknown">
        <w:r w:rsidRPr="007D327F">
          <w:rPr>
            <w:rFonts w:ascii="Helvetica" w:eastAsia="Times New Roman" w:hAnsi="Helvetica" w:cs="Helvetica"/>
            <w:color w:val="4D4D4D"/>
            <w:sz w:val="24"/>
            <w:szCs w:val="24"/>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ins>
    </w:p>
    <w:p w:rsidR="007D327F" w:rsidRPr="007D327F" w:rsidRDefault="007D327F" w:rsidP="007D327F">
      <w:pPr>
        <w:shd w:val="clear" w:color="auto" w:fill="FFFFFF"/>
        <w:spacing w:after="375" w:line="240" w:lineRule="auto"/>
        <w:textAlignment w:val="baseline"/>
        <w:rPr>
          <w:ins w:id="94" w:author="Unknown"/>
          <w:rFonts w:ascii="Helvetica" w:eastAsia="Times New Roman" w:hAnsi="Helvetica" w:cs="Helvetica"/>
          <w:color w:val="4D4D4D"/>
          <w:sz w:val="24"/>
          <w:szCs w:val="24"/>
        </w:rPr>
      </w:pPr>
      <w:ins w:id="95"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96" w:author="Unknown"/>
          <w:rFonts w:ascii="Helvetica" w:eastAsia="Times New Roman" w:hAnsi="Helvetica" w:cs="Helvetica"/>
          <w:color w:val="444444"/>
          <w:sz w:val="32"/>
          <w:szCs w:val="32"/>
        </w:rPr>
      </w:pPr>
      <w:ins w:id="97" w:author="Unknown">
        <w:r w:rsidRPr="007D327F">
          <w:rPr>
            <w:rFonts w:ascii="Helvetica" w:eastAsia="Times New Roman" w:hAnsi="Helvetica" w:cs="Helvetica"/>
            <w:color w:val="444444"/>
            <w:sz w:val="32"/>
            <w:szCs w:val="32"/>
          </w:rPr>
          <w:t>Q-16. Explain The Caching Mechanism?</w:t>
        </w:r>
      </w:ins>
    </w:p>
    <w:p w:rsidR="007D327F" w:rsidRPr="007D327F" w:rsidRDefault="007D327F" w:rsidP="007D327F">
      <w:pPr>
        <w:shd w:val="clear" w:color="auto" w:fill="FFFFFF"/>
        <w:spacing w:after="0" w:line="240" w:lineRule="auto"/>
        <w:textAlignment w:val="baseline"/>
        <w:rPr>
          <w:ins w:id="98" w:author="Unknown"/>
          <w:rFonts w:ascii="Helvetica" w:eastAsia="Times New Roman" w:hAnsi="Helvetica" w:cs="Helvetica"/>
          <w:color w:val="4D4D4D"/>
          <w:sz w:val="24"/>
          <w:szCs w:val="24"/>
        </w:rPr>
      </w:pPr>
      <w:ins w:id="99"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Caching is a process of storing server response at the client end. It makes the server save significant time from serving the same resource again and again.</w:t>
        </w:r>
      </w:ins>
    </w:p>
    <w:p w:rsidR="007D327F" w:rsidRPr="007D327F" w:rsidRDefault="007D327F" w:rsidP="007D327F">
      <w:pPr>
        <w:shd w:val="clear" w:color="auto" w:fill="FFFFFF"/>
        <w:spacing w:after="375" w:line="240" w:lineRule="auto"/>
        <w:textAlignment w:val="baseline"/>
        <w:rPr>
          <w:ins w:id="100" w:author="Unknown"/>
          <w:rFonts w:ascii="Helvetica" w:eastAsia="Times New Roman" w:hAnsi="Helvetica" w:cs="Helvetica"/>
          <w:color w:val="4D4D4D"/>
          <w:sz w:val="24"/>
          <w:szCs w:val="24"/>
        </w:rPr>
      </w:pPr>
      <w:ins w:id="101" w:author="Unknown">
        <w:r w:rsidRPr="007D327F">
          <w:rPr>
            <w:rFonts w:ascii="Helvetica" w:eastAsia="Times New Roman" w:hAnsi="Helvetica" w:cs="Helvetica"/>
            <w:color w:val="4D4D4D"/>
            <w:sz w:val="24"/>
            <w:szCs w:val="24"/>
          </w:rPr>
          <w:t>The server response holds information which leads a client to perform the caching. It helps the client to decide how long to archive the response or not to store it at all.</w:t>
        </w:r>
      </w:ins>
    </w:p>
    <w:p w:rsidR="007D327F" w:rsidRPr="007D327F" w:rsidRDefault="007D327F" w:rsidP="007D327F">
      <w:pPr>
        <w:shd w:val="clear" w:color="auto" w:fill="FFFFFF"/>
        <w:spacing w:after="375" w:line="240" w:lineRule="auto"/>
        <w:textAlignment w:val="baseline"/>
        <w:rPr>
          <w:ins w:id="102" w:author="Unknown"/>
          <w:rFonts w:ascii="Helvetica" w:eastAsia="Times New Roman" w:hAnsi="Helvetica" w:cs="Helvetica"/>
          <w:color w:val="4D4D4D"/>
          <w:sz w:val="24"/>
          <w:szCs w:val="24"/>
        </w:rPr>
      </w:pPr>
      <w:ins w:id="103"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104" w:author="Unknown"/>
          <w:rFonts w:ascii="Helvetica" w:eastAsia="Times New Roman" w:hAnsi="Helvetica" w:cs="Helvetica"/>
          <w:color w:val="444444"/>
          <w:sz w:val="32"/>
          <w:szCs w:val="32"/>
        </w:rPr>
      </w:pPr>
      <w:ins w:id="105" w:author="Unknown">
        <w:r w:rsidRPr="007D327F">
          <w:rPr>
            <w:rFonts w:ascii="Helvetica" w:eastAsia="Times New Roman" w:hAnsi="Helvetica" w:cs="Helvetica"/>
            <w:color w:val="444444"/>
            <w:sz w:val="32"/>
            <w:szCs w:val="32"/>
          </w:rPr>
          <w:lastRenderedPageBreak/>
          <w:t>Q-17. List The Main Differences Between SOAP And REST?</w:t>
        </w:r>
      </w:ins>
    </w:p>
    <w:p w:rsidR="007D327F" w:rsidRPr="007D327F" w:rsidRDefault="007D327F" w:rsidP="007D327F">
      <w:pPr>
        <w:shd w:val="clear" w:color="auto" w:fill="FFFFFF"/>
        <w:spacing w:after="0" w:line="240" w:lineRule="auto"/>
        <w:textAlignment w:val="baseline"/>
        <w:rPr>
          <w:ins w:id="106" w:author="Unknown"/>
          <w:rFonts w:ascii="Helvetica" w:eastAsia="Times New Roman" w:hAnsi="Helvetica" w:cs="Helvetica"/>
          <w:color w:val="4D4D4D"/>
          <w:sz w:val="24"/>
          <w:szCs w:val="24"/>
        </w:rPr>
      </w:pPr>
      <w:ins w:id="107" w:author="Unknown">
        <w:r w:rsidRPr="007D327F">
          <w:rPr>
            <w:rFonts w:ascii="inherit" w:eastAsia="Times New Roman" w:hAnsi="inherit" w:cs="Helvetica"/>
            <w:b/>
            <w:bCs/>
            <w:color w:val="4D4D4D"/>
            <w:sz w:val="24"/>
            <w:szCs w:val="24"/>
          </w:rPr>
          <w:t>Ans.</w:t>
        </w:r>
      </w:ins>
    </w:p>
    <w:tbl>
      <w:tblPr>
        <w:tblW w:w="1026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4735"/>
        <w:gridCol w:w="5525"/>
      </w:tblGrid>
      <w:tr w:rsidR="007D327F" w:rsidRPr="007D327F" w:rsidTr="007D327F">
        <w:tc>
          <w:tcPr>
            <w:tcW w:w="4680" w:type="dxa"/>
            <w:tcBorders>
              <w:top w:val="nil"/>
              <w:left w:val="nil"/>
              <w:bottom w:val="nil"/>
              <w:right w:val="nil"/>
            </w:tcBorders>
            <w:shd w:val="clear" w:color="auto" w:fill="7D7C7C"/>
            <w:tcMar>
              <w:top w:w="105" w:type="dxa"/>
              <w:left w:w="225" w:type="dxa"/>
              <w:bottom w:w="105" w:type="dxa"/>
              <w:right w:w="225" w:type="dxa"/>
            </w:tcMar>
            <w:vAlign w:val="bottom"/>
            <w:hideMark/>
          </w:tcPr>
          <w:p w:rsidR="007D327F" w:rsidRPr="007D327F" w:rsidRDefault="007D327F" w:rsidP="007D327F">
            <w:pPr>
              <w:spacing w:after="0" w:line="240" w:lineRule="auto"/>
              <w:rPr>
                <w:rFonts w:ascii="Helvetica" w:eastAsia="Times New Roman" w:hAnsi="Helvetica" w:cs="Helvetica"/>
                <w:color w:val="4D4D4D"/>
                <w:sz w:val="24"/>
                <w:szCs w:val="24"/>
              </w:rPr>
            </w:pPr>
            <w:r w:rsidRPr="007D327F">
              <w:rPr>
                <w:rFonts w:ascii="Helvetica" w:eastAsia="Times New Roman" w:hAnsi="Helvetica" w:cs="Helvetica"/>
                <w:color w:val="FFFFFF"/>
                <w:sz w:val="24"/>
                <w:szCs w:val="24"/>
                <w:bdr w:val="none" w:sz="0" w:space="0" w:color="auto" w:frame="1"/>
              </w:rPr>
              <w:t>                        </w:t>
            </w:r>
            <w:r w:rsidRPr="007D327F">
              <w:rPr>
                <w:rFonts w:ascii="inherit" w:eastAsia="Times New Roman" w:hAnsi="inherit" w:cs="Helvetica"/>
                <w:b/>
                <w:bCs/>
                <w:color w:val="FFFFFF"/>
                <w:sz w:val="24"/>
                <w:szCs w:val="24"/>
              </w:rPr>
              <w:t>SOAP</w:t>
            </w:r>
          </w:p>
        </w:tc>
        <w:tc>
          <w:tcPr>
            <w:tcW w:w="5460" w:type="dxa"/>
            <w:tcBorders>
              <w:top w:val="nil"/>
              <w:left w:val="nil"/>
              <w:bottom w:val="nil"/>
              <w:right w:val="nil"/>
            </w:tcBorders>
            <w:shd w:val="clear" w:color="auto" w:fill="7D7C7C"/>
            <w:tcMar>
              <w:top w:w="105" w:type="dxa"/>
              <w:left w:w="225" w:type="dxa"/>
              <w:bottom w:w="105" w:type="dxa"/>
              <w:right w:w="225" w:type="dxa"/>
            </w:tcMar>
            <w:vAlign w:val="bottom"/>
            <w:hideMark/>
          </w:tcPr>
          <w:p w:rsidR="007D327F" w:rsidRPr="007D327F" w:rsidRDefault="007D327F" w:rsidP="007D327F">
            <w:pPr>
              <w:spacing w:after="0" w:line="240" w:lineRule="auto"/>
              <w:rPr>
                <w:rFonts w:ascii="Helvetica" w:eastAsia="Times New Roman" w:hAnsi="Helvetica" w:cs="Helvetica"/>
                <w:color w:val="4D4D4D"/>
                <w:sz w:val="24"/>
                <w:szCs w:val="24"/>
              </w:rPr>
            </w:pPr>
            <w:r w:rsidRPr="007D327F">
              <w:rPr>
                <w:rFonts w:ascii="Helvetica" w:eastAsia="Times New Roman" w:hAnsi="Helvetica" w:cs="Helvetica"/>
                <w:color w:val="FFFFFF"/>
                <w:sz w:val="24"/>
                <w:szCs w:val="24"/>
                <w:bdr w:val="none" w:sz="0" w:space="0" w:color="auto" w:frame="1"/>
              </w:rPr>
              <w:t>                      </w:t>
            </w:r>
            <w:r w:rsidRPr="007D327F">
              <w:rPr>
                <w:rFonts w:ascii="inherit" w:eastAsia="Times New Roman" w:hAnsi="inherit" w:cs="Helvetica"/>
                <w:b/>
                <w:bCs/>
                <w:color w:val="FFFFFF"/>
                <w:sz w:val="24"/>
                <w:szCs w:val="24"/>
              </w:rPr>
              <w:t>REST</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SOAP is a protocol through which two computer communicates by sharing XML document.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Rest is a service architecture and design for network-based software architecture.</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SOAP supports the only XML format.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It supports many different data formats.</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SOAP does not support caching.</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It supports caching.</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SOAP is like custom desktop application, closely connected to the server.</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A REST client is just like a browser and uses standard methods. An application has to fit inside it.</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5.</w:t>
            </w:r>
            <w:r w:rsidRPr="007D327F">
              <w:rPr>
                <w:rFonts w:ascii="Helvetica" w:eastAsia="Times New Roman" w:hAnsi="Helvetica" w:cs="Helvetica"/>
                <w:color w:val="4D4D4D"/>
                <w:sz w:val="24"/>
                <w:szCs w:val="24"/>
              </w:rPr>
              <w:t> SOAP is slower than REST.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5.</w:t>
            </w:r>
            <w:r w:rsidRPr="007D327F">
              <w:rPr>
                <w:rFonts w:ascii="Helvetica" w:eastAsia="Times New Roman" w:hAnsi="Helvetica" w:cs="Helvetica"/>
                <w:color w:val="4D4D4D"/>
                <w:sz w:val="24"/>
                <w:szCs w:val="24"/>
              </w:rPr>
              <w:t> It is faster than SOAP.</w:t>
            </w:r>
          </w:p>
        </w:tc>
      </w:tr>
      <w:tr w:rsidR="007D327F" w:rsidRPr="007D327F" w:rsidTr="007D327F">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textAlignment w:val="baseline"/>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6.</w:t>
            </w:r>
            <w:r w:rsidRPr="007D327F">
              <w:rPr>
                <w:rFonts w:ascii="Helvetica" w:eastAsia="Times New Roman" w:hAnsi="Helvetica" w:cs="Helvetica"/>
                <w:color w:val="4D4D4D"/>
                <w:sz w:val="24"/>
                <w:szCs w:val="24"/>
              </w:rPr>
              <w:t> It runs on HTTP but envelopes the message.</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7D327F" w:rsidRPr="007D327F" w:rsidRDefault="007D327F" w:rsidP="007D327F">
            <w:pPr>
              <w:spacing w:after="0" w:line="240" w:lineRule="auto"/>
              <w:rPr>
                <w:rFonts w:ascii="Helvetica" w:eastAsia="Times New Roman" w:hAnsi="Helvetica" w:cs="Helvetica"/>
                <w:color w:val="4D4D4D"/>
                <w:sz w:val="24"/>
                <w:szCs w:val="24"/>
              </w:rPr>
            </w:pPr>
            <w:r w:rsidRPr="007D327F">
              <w:rPr>
                <w:rFonts w:ascii="inherit" w:eastAsia="Times New Roman" w:hAnsi="inherit" w:cs="Helvetica"/>
                <w:b/>
                <w:bCs/>
                <w:color w:val="4D4D4D"/>
                <w:sz w:val="24"/>
                <w:szCs w:val="24"/>
              </w:rPr>
              <w:t>6.</w:t>
            </w:r>
            <w:r w:rsidRPr="007D327F">
              <w:rPr>
                <w:rFonts w:ascii="Helvetica" w:eastAsia="Times New Roman" w:hAnsi="Helvetica" w:cs="Helvetica"/>
                <w:color w:val="4D4D4D"/>
                <w:sz w:val="24"/>
                <w:szCs w:val="24"/>
              </w:rPr>
              <w:t> It uses the HTTP headers to hold meta information.</w:t>
            </w:r>
          </w:p>
        </w:tc>
      </w:tr>
    </w:tbl>
    <w:p w:rsidR="007D327F" w:rsidRPr="007D327F" w:rsidRDefault="007D327F" w:rsidP="007D327F">
      <w:pPr>
        <w:shd w:val="clear" w:color="auto" w:fill="FFFFFF"/>
        <w:spacing w:after="375" w:line="240" w:lineRule="auto"/>
        <w:textAlignment w:val="baseline"/>
        <w:rPr>
          <w:ins w:id="108" w:author="Unknown"/>
          <w:rFonts w:ascii="Helvetica" w:eastAsia="Times New Roman" w:hAnsi="Helvetica" w:cs="Helvetica"/>
          <w:color w:val="4D4D4D"/>
          <w:sz w:val="24"/>
          <w:szCs w:val="24"/>
        </w:rPr>
      </w:pPr>
      <w:ins w:id="109"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110" w:author="Unknown"/>
          <w:rFonts w:ascii="Helvetica" w:eastAsia="Times New Roman" w:hAnsi="Helvetica" w:cs="Helvetica"/>
          <w:color w:val="444444"/>
          <w:sz w:val="32"/>
          <w:szCs w:val="32"/>
        </w:rPr>
      </w:pPr>
      <w:ins w:id="111" w:author="Unknown">
        <w:r w:rsidRPr="007D327F">
          <w:rPr>
            <w:rFonts w:ascii="Helvetica" w:eastAsia="Times New Roman" w:hAnsi="Helvetica" w:cs="Helvetica"/>
            <w:color w:val="444444"/>
            <w:sz w:val="32"/>
            <w:szCs w:val="32"/>
          </w:rPr>
          <w:t>Q-18. What Are The Tools Available For Testing Web Services?</w:t>
        </w:r>
      </w:ins>
    </w:p>
    <w:p w:rsidR="007D327F" w:rsidRPr="007D327F" w:rsidRDefault="007D327F" w:rsidP="007D327F">
      <w:pPr>
        <w:shd w:val="clear" w:color="auto" w:fill="FFFFFF"/>
        <w:spacing w:after="0" w:line="240" w:lineRule="auto"/>
        <w:textAlignment w:val="baseline"/>
        <w:rPr>
          <w:ins w:id="112" w:author="Unknown"/>
          <w:rFonts w:ascii="Helvetica" w:eastAsia="Times New Roman" w:hAnsi="Helvetica" w:cs="Helvetica"/>
          <w:color w:val="4D4D4D"/>
          <w:sz w:val="24"/>
          <w:szCs w:val="24"/>
        </w:rPr>
      </w:pPr>
      <w:ins w:id="113"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xml:space="preserve"> Following tools can help in testing the SOAP and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w:t>
        </w:r>
      </w:ins>
    </w:p>
    <w:p w:rsidR="007D327F" w:rsidRPr="007D327F" w:rsidRDefault="007D327F" w:rsidP="007D327F">
      <w:pPr>
        <w:shd w:val="clear" w:color="auto" w:fill="FFFFFF"/>
        <w:spacing w:after="0" w:line="240" w:lineRule="auto"/>
        <w:textAlignment w:val="baseline"/>
        <w:rPr>
          <w:ins w:id="114" w:author="Unknown"/>
          <w:rFonts w:ascii="Helvetica" w:eastAsia="Times New Roman" w:hAnsi="Helvetica" w:cs="Helvetica"/>
          <w:color w:val="4D4D4D"/>
          <w:sz w:val="24"/>
          <w:szCs w:val="24"/>
        </w:rPr>
      </w:pPr>
      <w:ins w:id="115"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SOAP UI tool.</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Poster for Firefox browser.</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The Postman extension for Chrome.</w:t>
        </w:r>
      </w:ins>
    </w:p>
    <w:p w:rsidR="007D327F" w:rsidRPr="007D327F" w:rsidRDefault="007D327F" w:rsidP="007D327F">
      <w:pPr>
        <w:shd w:val="clear" w:color="auto" w:fill="FFFFFF"/>
        <w:spacing w:after="375" w:line="240" w:lineRule="auto"/>
        <w:textAlignment w:val="baseline"/>
        <w:rPr>
          <w:ins w:id="116" w:author="Unknown"/>
          <w:rFonts w:ascii="Helvetica" w:eastAsia="Times New Roman" w:hAnsi="Helvetica" w:cs="Helvetica"/>
          <w:color w:val="4D4D4D"/>
          <w:sz w:val="24"/>
          <w:szCs w:val="24"/>
        </w:rPr>
      </w:pPr>
      <w:ins w:id="117"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118" w:author="Unknown"/>
          <w:rFonts w:ascii="Helvetica" w:eastAsia="Times New Roman" w:hAnsi="Helvetica" w:cs="Helvetica"/>
          <w:color w:val="444444"/>
          <w:sz w:val="32"/>
          <w:szCs w:val="32"/>
        </w:rPr>
      </w:pPr>
      <w:ins w:id="119" w:author="Unknown">
        <w:r w:rsidRPr="007D327F">
          <w:rPr>
            <w:rFonts w:ascii="Helvetica" w:eastAsia="Times New Roman" w:hAnsi="Helvetica" w:cs="Helvetica"/>
            <w:color w:val="444444"/>
            <w:sz w:val="32"/>
            <w:szCs w:val="32"/>
          </w:rPr>
          <w:t>Q-19. Explain The Factors That Help To Decide About The Style Of Web Service To Use? SOAP Or REST?</w:t>
        </w:r>
      </w:ins>
    </w:p>
    <w:p w:rsidR="007D327F" w:rsidRPr="007D327F" w:rsidRDefault="007D327F" w:rsidP="007D327F">
      <w:pPr>
        <w:shd w:val="clear" w:color="auto" w:fill="FFFFFF"/>
        <w:spacing w:after="0" w:line="240" w:lineRule="auto"/>
        <w:textAlignment w:val="baseline"/>
        <w:rPr>
          <w:ins w:id="120" w:author="Unknown"/>
          <w:rFonts w:ascii="Helvetica" w:eastAsia="Times New Roman" w:hAnsi="Helvetica" w:cs="Helvetica"/>
          <w:color w:val="4D4D4D"/>
          <w:sz w:val="24"/>
          <w:szCs w:val="24"/>
        </w:rPr>
      </w:pPr>
      <w:ins w:id="121"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In general, using REST based web service is preferred due to its simplicity, performance, scalability, and support for multiple data formats.</w:t>
        </w:r>
      </w:ins>
    </w:p>
    <w:p w:rsidR="007D327F" w:rsidRPr="007D327F" w:rsidRDefault="007D327F" w:rsidP="007D327F">
      <w:pPr>
        <w:shd w:val="clear" w:color="auto" w:fill="FFFFFF"/>
        <w:spacing w:after="375" w:line="240" w:lineRule="auto"/>
        <w:textAlignment w:val="baseline"/>
        <w:rPr>
          <w:ins w:id="122" w:author="Unknown"/>
          <w:rFonts w:ascii="Helvetica" w:eastAsia="Times New Roman" w:hAnsi="Helvetica" w:cs="Helvetica"/>
          <w:color w:val="4D4D4D"/>
          <w:sz w:val="24"/>
          <w:szCs w:val="24"/>
        </w:rPr>
      </w:pPr>
      <w:ins w:id="123" w:author="Unknown">
        <w:r w:rsidRPr="007D327F">
          <w:rPr>
            <w:rFonts w:ascii="Helvetica" w:eastAsia="Times New Roman" w:hAnsi="Helvetica" w:cs="Helvetica"/>
            <w:color w:val="4D4D4D"/>
            <w:sz w:val="24"/>
            <w:szCs w:val="24"/>
          </w:rPr>
          <w:t>However, SOAP is favorable to use where service requires an advanced level of security and transactional reliability.</w:t>
        </w:r>
      </w:ins>
    </w:p>
    <w:p w:rsidR="007D327F" w:rsidRPr="007D327F" w:rsidRDefault="007D327F" w:rsidP="007D327F">
      <w:pPr>
        <w:shd w:val="clear" w:color="auto" w:fill="FFFFFF"/>
        <w:spacing w:after="375" w:line="240" w:lineRule="auto"/>
        <w:textAlignment w:val="baseline"/>
        <w:rPr>
          <w:ins w:id="124" w:author="Unknown"/>
          <w:rFonts w:ascii="Helvetica" w:eastAsia="Times New Roman" w:hAnsi="Helvetica" w:cs="Helvetica"/>
          <w:color w:val="4D4D4D"/>
          <w:sz w:val="24"/>
          <w:szCs w:val="24"/>
        </w:rPr>
      </w:pPr>
      <w:ins w:id="125" w:author="Unknown">
        <w:r w:rsidRPr="007D327F">
          <w:rPr>
            <w:rFonts w:ascii="Helvetica" w:eastAsia="Times New Roman" w:hAnsi="Helvetica" w:cs="Helvetica"/>
            <w:color w:val="4D4D4D"/>
            <w:sz w:val="24"/>
            <w:szCs w:val="24"/>
          </w:rPr>
          <w:t>But you can read the following facts before opting for any of the styles.</w:t>
        </w:r>
      </w:ins>
    </w:p>
    <w:p w:rsidR="007D327F" w:rsidRPr="007D327F" w:rsidRDefault="007D327F" w:rsidP="007D327F">
      <w:pPr>
        <w:shd w:val="clear" w:color="auto" w:fill="FFFFFF"/>
        <w:spacing w:after="0" w:line="240" w:lineRule="auto"/>
        <w:textAlignment w:val="baseline"/>
        <w:rPr>
          <w:ins w:id="126" w:author="Unknown"/>
          <w:rFonts w:ascii="Helvetica" w:eastAsia="Times New Roman" w:hAnsi="Helvetica" w:cs="Helvetica"/>
          <w:color w:val="4D4D4D"/>
          <w:sz w:val="24"/>
          <w:szCs w:val="24"/>
        </w:rPr>
      </w:pPr>
      <w:ins w:id="127"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Does the service expose data or business logic? To expose data REST will be a better choice and SOAP for logic.</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If the consumer or the service providers require a formal contract, then SOAP can provide such a contract via WSDL.</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lastRenderedPageBreak/>
          <w:t>3.</w:t>
        </w:r>
        <w:r w:rsidRPr="007D327F">
          <w:rPr>
            <w:rFonts w:ascii="Helvetica" w:eastAsia="Times New Roman" w:hAnsi="Helvetica" w:cs="Helvetica"/>
            <w:color w:val="4D4D4D"/>
            <w:sz w:val="24"/>
            <w:szCs w:val="24"/>
          </w:rPr>
          <w:t> Need to support multiple data formats. REST supports this.</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xml:space="preserve"> Support for AJAX calls. REST can use the </w:t>
        </w:r>
        <w:proofErr w:type="spellStart"/>
        <w:r w:rsidRPr="007D327F">
          <w:rPr>
            <w:rFonts w:ascii="Helvetica" w:eastAsia="Times New Roman" w:hAnsi="Helvetica" w:cs="Helvetica"/>
            <w:color w:val="4D4D4D"/>
            <w:sz w:val="24"/>
            <w:szCs w:val="24"/>
          </w:rPr>
          <w:t>XMLHttpRequest</w:t>
        </w:r>
        <w:proofErr w:type="spellEnd"/>
        <w:r w:rsidRPr="007D327F">
          <w:rPr>
            <w:rFonts w:ascii="Helvetica" w:eastAsia="Times New Roman" w:hAnsi="Helvetica" w:cs="Helvetica"/>
            <w:color w:val="4D4D4D"/>
            <w:sz w:val="24"/>
            <w:szCs w:val="24"/>
          </w:rPr>
          <w:t>. </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5.</w:t>
        </w:r>
        <w:r w:rsidRPr="007D327F">
          <w:rPr>
            <w:rFonts w:ascii="Helvetica" w:eastAsia="Times New Roman" w:hAnsi="Helvetica" w:cs="Helvetica"/>
            <w:color w:val="4D4D4D"/>
            <w:sz w:val="24"/>
            <w:szCs w:val="24"/>
          </w:rPr>
          <w:t> Synchronous and asynchronous calls – SOAP enables both synchronous/asynchronous operations whereas REST has built-in support for synchronous.</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6.</w:t>
        </w:r>
        <w:r w:rsidRPr="007D327F">
          <w:rPr>
            <w:rFonts w:ascii="Helvetica" w:eastAsia="Times New Roman" w:hAnsi="Helvetica" w:cs="Helvetica"/>
            <w:color w:val="4D4D4D"/>
            <w:sz w:val="24"/>
            <w:szCs w:val="24"/>
          </w:rPr>
          <w:t xml:space="preserve"> Stateless or </w:t>
        </w:r>
        <w:proofErr w:type="spellStart"/>
        <w:r w:rsidRPr="007D327F">
          <w:rPr>
            <w:rFonts w:ascii="Helvetica" w:eastAsia="Times New Roman" w:hAnsi="Helvetica" w:cs="Helvetica"/>
            <w:color w:val="4D4D4D"/>
            <w:sz w:val="24"/>
            <w:szCs w:val="24"/>
          </w:rPr>
          <w:t>Stateful</w:t>
        </w:r>
        <w:proofErr w:type="spellEnd"/>
        <w:r w:rsidRPr="007D327F">
          <w:rPr>
            <w:rFonts w:ascii="Helvetica" w:eastAsia="Times New Roman" w:hAnsi="Helvetica" w:cs="Helvetica"/>
            <w:color w:val="4D4D4D"/>
            <w:sz w:val="24"/>
            <w:szCs w:val="24"/>
          </w:rPr>
          <w:t xml:space="preserve"> calls -REST is suited for stateless operations.</w:t>
        </w:r>
      </w:ins>
    </w:p>
    <w:p w:rsidR="007D327F" w:rsidRPr="007D327F" w:rsidRDefault="007D327F" w:rsidP="007D327F">
      <w:pPr>
        <w:shd w:val="clear" w:color="auto" w:fill="FFFFFF"/>
        <w:spacing w:after="375" w:line="240" w:lineRule="auto"/>
        <w:textAlignment w:val="baseline"/>
        <w:rPr>
          <w:ins w:id="128" w:author="Unknown"/>
          <w:rFonts w:ascii="Helvetica" w:eastAsia="Times New Roman" w:hAnsi="Helvetica" w:cs="Helvetica"/>
          <w:color w:val="4D4D4D"/>
          <w:sz w:val="24"/>
          <w:szCs w:val="24"/>
        </w:rPr>
      </w:pPr>
      <w:ins w:id="129" w:author="Unknown">
        <w:r w:rsidRPr="007D327F">
          <w:rPr>
            <w:rFonts w:ascii="Helvetica" w:eastAsia="Times New Roman" w:hAnsi="Helvetica" w:cs="Helvetica"/>
            <w:color w:val="4D4D4D"/>
            <w:sz w:val="24"/>
            <w:szCs w:val="24"/>
          </w:rPr>
          <w:t>Here are some of the advanced-level facts that you can consider as well.</w:t>
        </w:r>
      </w:ins>
    </w:p>
    <w:p w:rsidR="007D327F" w:rsidRPr="007D327F" w:rsidRDefault="007D327F" w:rsidP="007D327F">
      <w:pPr>
        <w:shd w:val="clear" w:color="auto" w:fill="FFFFFF"/>
        <w:spacing w:after="0" w:line="240" w:lineRule="auto"/>
        <w:textAlignment w:val="baseline"/>
        <w:rPr>
          <w:ins w:id="130" w:author="Unknown"/>
          <w:rFonts w:ascii="Helvetica" w:eastAsia="Times New Roman" w:hAnsi="Helvetica" w:cs="Helvetica"/>
          <w:color w:val="4D4D4D"/>
          <w:sz w:val="24"/>
          <w:szCs w:val="24"/>
        </w:rPr>
      </w:pPr>
      <w:ins w:id="131" w:author="Unknown">
        <w:r w:rsidRPr="007D327F">
          <w:rPr>
            <w:rFonts w:ascii="inherit" w:eastAsia="Times New Roman" w:hAnsi="inherit" w:cs="Helvetica"/>
            <w:b/>
            <w:bCs/>
            <w:color w:val="4D4D4D"/>
            <w:sz w:val="24"/>
            <w:szCs w:val="24"/>
          </w:rPr>
          <w:t>1.</w:t>
        </w:r>
        <w:r w:rsidRPr="007D327F">
          <w:rPr>
            <w:rFonts w:ascii="Helvetica" w:eastAsia="Times New Roman" w:hAnsi="Helvetica" w:cs="Helvetica"/>
            <w:color w:val="4D4D4D"/>
            <w:sz w:val="24"/>
            <w:szCs w:val="24"/>
          </w:rPr>
          <w:t> Security requirement – SOAP provides a high level of security.</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2.</w:t>
        </w:r>
        <w:r w:rsidRPr="007D327F">
          <w:rPr>
            <w:rFonts w:ascii="Helvetica" w:eastAsia="Times New Roman" w:hAnsi="Helvetica" w:cs="Helvetica"/>
            <w:color w:val="4D4D4D"/>
            <w:sz w:val="24"/>
            <w:szCs w:val="24"/>
          </w:rPr>
          <w:t> Transaction support – SOAP has good support for transaction management.</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3.</w:t>
        </w:r>
        <w:r w:rsidRPr="007D327F">
          <w:rPr>
            <w:rFonts w:ascii="Helvetica" w:eastAsia="Times New Roman" w:hAnsi="Helvetica" w:cs="Helvetica"/>
            <w:color w:val="4D4D4D"/>
            <w:sz w:val="24"/>
            <w:szCs w:val="24"/>
          </w:rPr>
          <w:t> Limited bandwidth – SOAP has a lot of overhead when sending/receiving packets since it’s XML based, requires a SOAP header. However, REST requires less bandwidth to send requests to the server. Its messages are mostly built using JSON.</w:t>
        </w:r>
        <w:r w:rsidRPr="007D327F">
          <w:rPr>
            <w:rFonts w:ascii="Helvetica" w:eastAsia="Times New Roman" w:hAnsi="Helvetica" w:cs="Helvetica"/>
            <w:color w:val="4D4D4D"/>
            <w:sz w:val="24"/>
            <w:szCs w:val="24"/>
          </w:rPr>
          <w:br/>
        </w:r>
        <w:r w:rsidRPr="007D327F">
          <w:rPr>
            <w:rFonts w:ascii="inherit" w:eastAsia="Times New Roman" w:hAnsi="inherit" w:cs="Helvetica"/>
            <w:b/>
            <w:bCs/>
            <w:color w:val="4D4D4D"/>
            <w:sz w:val="24"/>
            <w:szCs w:val="24"/>
          </w:rPr>
          <w:t>4.</w:t>
        </w:r>
        <w:r w:rsidRPr="007D327F">
          <w:rPr>
            <w:rFonts w:ascii="Helvetica" w:eastAsia="Times New Roman" w:hAnsi="Helvetica" w:cs="Helvetica"/>
            <w:color w:val="4D4D4D"/>
            <w:sz w:val="24"/>
            <w:szCs w:val="24"/>
          </w:rPr>
          <w:t> Ease of use – It is easy to implement, test, and maintain REST based application.</w:t>
        </w:r>
      </w:ins>
    </w:p>
    <w:p w:rsidR="007D327F" w:rsidRPr="007D327F" w:rsidRDefault="007D327F" w:rsidP="007D327F">
      <w:pPr>
        <w:shd w:val="clear" w:color="auto" w:fill="FFFFFF"/>
        <w:spacing w:after="375" w:line="240" w:lineRule="auto"/>
        <w:textAlignment w:val="baseline"/>
        <w:rPr>
          <w:ins w:id="132" w:author="Unknown"/>
          <w:rFonts w:ascii="Helvetica" w:eastAsia="Times New Roman" w:hAnsi="Helvetica" w:cs="Helvetica"/>
          <w:color w:val="4D4D4D"/>
          <w:sz w:val="24"/>
          <w:szCs w:val="24"/>
        </w:rPr>
      </w:pPr>
      <w:ins w:id="133"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FFFFFF"/>
        <w:spacing w:after="225" w:line="240" w:lineRule="auto"/>
        <w:textAlignment w:val="baseline"/>
        <w:outlineLvl w:val="2"/>
        <w:rPr>
          <w:ins w:id="134" w:author="Unknown"/>
          <w:rFonts w:ascii="Helvetica" w:eastAsia="Times New Roman" w:hAnsi="Helvetica" w:cs="Helvetica"/>
          <w:color w:val="444444"/>
          <w:sz w:val="32"/>
          <w:szCs w:val="32"/>
        </w:rPr>
      </w:pPr>
      <w:ins w:id="135" w:author="Unknown">
        <w:r w:rsidRPr="007D327F">
          <w:rPr>
            <w:rFonts w:ascii="Helvetica" w:eastAsia="Times New Roman" w:hAnsi="Helvetica" w:cs="Helvetica"/>
            <w:color w:val="444444"/>
            <w:sz w:val="32"/>
            <w:szCs w:val="32"/>
          </w:rPr>
          <w:t xml:space="preserve">Q-20. Can You Tell Us Which Java API Helps In Developing A </w:t>
        </w:r>
        <w:proofErr w:type="spellStart"/>
        <w:r w:rsidRPr="007D327F">
          <w:rPr>
            <w:rFonts w:ascii="Helvetica" w:eastAsia="Times New Roman" w:hAnsi="Helvetica" w:cs="Helvetica"/>
            <w:color w:val="444444"/>
            <w:sz w:val="32"/>
            <w:szCs w:val="32"/>
          </w:rPr>
          <w:t>RESTFul</w:t>
        </w:r>
        <w:proofErr w:type="spellEnd"/>
        <w:r w:rsidRPr="007D327F">
          <w:rPr>
            <w:rFonts w:ascii="Helvetica" w:eastAsia="Times New Roman" w:hAnsi="Helvetica" w:cs="Helvetica"/>
            <w:color w:val="444444"/>
            <w:sz w:val="32"/>
            <w:szCs w:val="32"/>
          </w:rPr>
          <w:t xml:space="preserve"> Web Service?</w:t>
        </w:r>
      </w:ins>
    </w:p>
    <w:p w:rsidR="007D327F" w:rsidRPr="007D327F" w:rsidRDefault="007D327F" w:rsidP="007D327F">
      <w:pPr>
        <w:shd w:val="clear" w:color="auto" w:fill="FFFFFF"/>
        <w:spacing w:after="0" w:line="240" w:lineRule="auto"/>
        <w:textAlignment w:val="baseline"/>
        <w:rPr>
          <w:ins w:id="136" w:author="Unknown"/>
          <w:rFonts w:ascii="Helvetica" w:eastAsia="Times New Roman" w:hAnsi="Helvetica" w:cs="Helvetica"/>
          <w:color w:val="4D4D4D"/>
          <w:sz w:val="24"/>
          <w:szCs w:val="24"/>
        </w:rPr>
      </w:pPr>
      <w:ins w:id="137" w:author="Unknown">
        <w:r w:rsidRPr="007D327F">
          <w:rPr>
            <w:rFonts w:ascii="inherit" w:eastAsia="Times New Roman" w:hAnsi="inherit" w:cs="Helvetica"/>
            <w:b/>
            <w:bCs/>
            <w:color w:val="4D4D4D"/>
            <w:sz w:val="24"/>
            <w:szCs w:val="24"/>
          </w:rPr>
          <w:t>Ans.</w:t>
        </w:r>
        <w:r w:rsidRPr="007D327F">
          <w:rPr>
            <w:rFonts w:ascii="Helvetica" w:eastAsia="Times New Roman" w:hAnsi="Helvetica" w:cs="Helvetica"/>
            <w:color w:val="4D4D4D"/>
            <w:sz w:val="24"/>
            <w:szCs w:val="24"/>
          </w:rPr>
          <w:t xml:space="preserve"> There are many frameworks and libraries available that a developer can use to create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 in Java. For example, the JAX-RS library is a standard way to develop a REST web service.</w:t>
        </w:r>
      </w:ins>
    </w:p>
    <w:p w:rsidR="007D327F" w:rsidRPr="007D327F" w:rsidRDefault="007D327F" w:rsidP="007D327F">
      <w:pPr>
        <w:shd w:val="clear" w:color="auto" w:fill="FFFFFF"/>
        <w:spacing w:after="375" w:line="240" w:lineRule="auto"/>
        <w:textAlignment w:val="baseline"/>
        <w:rPr>
          <w:ins w:id="138" w:author="Unknown"/>
          <w:rFonts w:ascii="Helvetica" w:eastAsia="Times New Roman" w:hAnsi="Helvetica" w:cs="Helvetica"/>
          <w:color w:val="4D4D4D"/>
          <w:sz w:val="24"/>
          <w:szCs w:val="24"/>
        </w:rPr>
      </w:pPr>
      <w:ins w:id="139" w:author="Unknown">
        <w:r w:rsidRPr="007D327F">
          <w:rPr>
            <w:rFonts w:ascii="Helvetica" w:eastAsia="Times New Roman" w:hAnsi="Helvetica" w:cs="Helvetica"/>
            <w:color w:val="4D4D4D"/>
            <w:sz w:val="24"/>
            <w:szCs w:val="24"/>
          </w:rPr>
          <w:t xml:space="preserve">Also, Jersey is another most popular implementations of JAX-RS which offers more than what the specs recommend. There are others like </w:t>
        </w:r>
        <w:proofErr w:type="spellStart"/>
        <w:r w:rsidRPr="007D327F">
          <w:rPr>
            <w:rFonts w:ascii="Helvetica" w:eastAsia="Times New Roman" w:hAnsi="Helvetica" w:cs="Helvetica"/>
            <w:color w:val="4D4D4D"/>
            <w:sz w:val="24"/>
            <w:szCs w:val="24"/>
          </w:rPr>
          <w:t>RESTEasy</w:t>
        </w:r>
        <w:proofErr w:type="spellEnd"/>
        <w:r w:rsidRPr="007D327F">
          <w:rPr>
            <w:rFonts w:ascii="Helvetica" w:eastAsia="Times New Roman" w:hAnsi="Helvetica" w:cs="Helvetica"/>
            <w:color w:val="4D4D4D"/>
            <w:sz w:val="24"/>
            <w:szCs w:val="24"/>
          </w:rPr>
          <w:t xml:space="preserve">, </w:t>
        </w:r>
        <w:proofErr w:type="spellStart"/>
        <w:r w:rsidRPr="007D327F">
          <w:rPr>
            <w:rFonts w:ascii="Helvetica" w:eastAsia="Times New Roman" w:hAnsi="Helvetica" w:cs="Helvetica"/>
            <w:color w:val="4D4D4D"/>
            <w:sz w:val="24"/>
            <w:szCs w:val="24"/>
          </w:rPr>
          <w:t>RESTlet</w:t>
        </w:r>
        <w:proofErr w:type="spellEnd"/>
        <w:r w:rsidRPr="007D327F">
          <w:rPr>
            <w:rFonts w:ascii="Helvetica" w:eastAsia="Times New Roman" w:hAnsi="Helvetica" w:cs="Helvetica"/>
            <w:color w:val="4D4D4D"/>
            <w:sz w:val="24"/>
            <w:szCs w:val="24"/>
          </w:rPr>
          <w:t>, and Apache CFX.</w:t>
        </w:r>
      </w:ins>
    </w:p>
    <w:p w:rsidR="007D327F" w:rsidRPr="007D327F" w:rsidRDefault="007D327F" w:rsidP="007D327F">
      <w:pPr>
        <w:shd w:val="clear" w:color="auto" w:fill="FFFFFF"/>
        <w:spacing w:after="375" w:line="240" w:lineRule="auto"/>
        <w:textAlignment w:val="baseline"/>
        <w:rPr>
          <w:ins w:id="140" w:author="Unknown"/>
          <w:rFonts w:ascii="Helvetica" w:eastAsia="Times New Roman" w:hAnsi="Helvetica" w:cs="Helvetica"/>
          <w:color w:val="4D4D4D"/>
          <w:sz w:val="24"/>
          <w:szCs w:val="24"/>
        </w:rPr>
      </w:pPr>
      <w:ins w:id="141" w:author="Unknown">
        <w:r w:rsidRPr="007D327F">
          <w:rPr>
            <w:rFonts w:ascii="Helvetica" w:eastAsia="Times New Roman" w:hAnsi="Helvetica" w:cs="Helvetica"/>
            <w:color w:val="4D4D4D"/>
            <w:sz w:val="24"/>
            <w:szCs w:val="24"/>
          </w:rPr>
          <w:t xml:space="preserve">If you like </w:t>
        </w:r>
        <w:proofErr w:type="spellStart"/>
        <w:r w:rsidRPr="007D327F">
          <w:rPr>
            <w:rFonts w:ascii="Helvetica" w:eastAsia="Times New Roman" w:hAnsi="Helvetica" w:cs="Helvetica"/>
            <w:color w:val="4D4D4D"/>
            <w:sz w:val="24"/>
            <w:szCs w:val="24"/>
          </w:rPr>
          <w:t>Scala</w:t>
        </w:r>
        <w:proofErr w:type="spellEnd"/>
        <w:r w:rsidRPr="007D327F">
          <w:rPr>
            <w:rFonts w:ascii="Helvetica" w:eastAsia="Times New Roman" w:hAnsi="Helvetica" w:cs="Helvetica"/>
            <w:color w:val="4D4D4D"/>
            <w:sz w:val="24"/>
            <w:szCs w:val="24"/>
          </w:rPr>
          <w:t xml:space="preserve">, then you should be using Play framework to develop </w:t>
        </w:r>
        <w:proofErr w:type="spellStart"/>
        <w:r w:rsidRPr="007D327F">
          <w:rPr>
            <w:rFonts w:ascii="Helvetica" w:eastAsia="Times New Roman" w:hAnsi="Helvetica" w:cs="Helvetica"/>
            <w:color w:val="4D4D4D"/>
            <w:sz w:val="24"/>
            <w:szCs w:val="24"/>
          </w:rPr>
          <w:t>RESTful</w:t>
        </w:r>
        <w:proofErr w:type="spellEnd"/>
        <w:r w:rsidRPr="007D327F">
          <w:rPr>
            <w:rFonts w:ascii="Helvetica" w:eastAsia="Times New Roman" w:hAnsi="Helvetica" w:cs="Helvetica"/>
            <w:color w:val="4D4D4D"/>
            <w:sz w:val="24"/>
            <w:szCs w:val="24"/>
          </w:rPr>
          <w:t xml:space="preserve"> web services.</w:t>
        </w:r>
      </w:ins>
    </w:p>
    <w:p w:rsidR="007D327F" w:rsidRPr="007D327F" w:rsidRDefault="007D327F" w:rsidP="007D327F">
      <w:pPr>
        <w:shd w:val="clear" w:color="auto" w:fill="FFFFFF"/>
        <w:spacing w:after="375" w:line="240" w:lineRule="auto"/>
        <w:textAlignment w:val="baseline"/>
        <w:rPr>
          <w:ins w:id="142" w:author="Unknown"/>
          <w:rFonts w:ascii="Helvetica" w:eastAsia="Times New Roman" w:hAnsi="Helvetica" w:cs="Helvetica"/>
          <w:color w:val="4D4D4D"/>
          <w:sz w:val="24"/>
          <w:szCs w:val="24"/>
        </w:rPr>
      </w:pPr>
      <w:ins w:id="143" w:author="Unknown">
        <w:r w:rsidRPr="007D327F">
          <w:rPr>
            <w:rFonts w:ascii="Helvetica" w:eastAsia="Times New Roman" w:hAnsi="Helvetica" w:cs="Helvetica"/>
            <w:color w:val="4D4D4D"/>
            <w:sz w:val="24"/>
            <w:szCs w:val="24"/>
          </w:rPr>
          <w:t> </w:t>
        </w:r>
      </w:ins>
    </w:p>
    <w:p w:rsidR="007D327F" w:rsidRPr="007D327F" w:rsidRDefault="007D327F" w:rsidP="007D327F">
      <w:pPr>
        <w:shd w:val="clear" w:color="auto" w:fill="D0E6F0"/>
        <w:spacing w:line="240" w:lineRule="auto"/>
        <w:textAlignment w:val="baseline"/>
        <w:rPr>
          <w:ins w:id="144" w:author="Unknown"/>
          <w:rFonts w:ascii="Helvetica" w:eastAsia="Times New Roman" w:hAnsi="Helvetica" w:cs="Helvetica"/>
          <w:color w:val="7190A2"/>
          <w:sz w:val="24"/>
          <w:szCs w:val="24"/>
        </w:rPr>
      </w:pPr>
      <w:ins w:id="145" w:author="Unknown">
        <w:r w:rsidRPr="007D327F">
          <w:rPr>
            <w:rFonts w:ascii="Helvetica" w:eastAsia="Times New Roman" w:hAnsi="Helvetica" w:cs="Helvetica"/>
            <w:color w:val="7190A2"/>
            <w:sz w:val="24"/>
            <w:szCs w:val="24"/>
          </w:rPr>
          <w:fldChar w:fldCharType="begin"/>
        </w:r>
        <w:r w:rsidRPr="007D327F">
          <w:rPr>
            <w:rFonts w:ascii="Helvetica" w:eastAsia="Times New Roman" w:hAnsi="Helvetica" w:cs="Helvetica"/>
            <w:color w:val="7190A2"/>
            <w:sz w:val="24"/>
            <w:szCs w:val="24"/>
          </w:rPr>
          <w:instrText xml:space="preserve"> INCLUDEPICTURE "https://s.w.org/images/core/emoji/2.4/svg/1f4a1.svg" \* MERGEFORMATINET </w:instrText>
        </w:r>
      </w:ins>
      <w:r w:rsidRPr="007D327F">
        <w:rPr>
          <w:rFonts w:ascii="Helvetica" w:eastAsia="Times New Roman" w:hAnsi="Helvetica" w:cs="Helvetica"/>
          <w:color w:val="7190A2"/>
          <w:sz w:val="24"/>
          <w:szCs w:val="24"/>
        </w:rPr>
        <w:fldChar w:fldCharType="separate"/>
      </w:r>
      <w:r w:rsidRPr="007D327F">
        <w:rPr>
          <w:rFonts w:ascii="Helvetica" w:eastAsia="Times New Roman" w:hAnsi="Helvetica" w:cs="Helvetica"/>
          <w:color w:val="7190A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ins w:id="146" w:author="Unknown">
        <w:r w:rsidRPr="007D327F">
          <w:rPr>
            <w:rFonts w:ascii="Helvetica" w:eastAsia="Times New Roman" w:hAnsi="Helvetica" w:cs="Helvetica"/>
            <w:color w:val="7190A2"/>
            <w:sz w:val="24"/>
            <w:szCs w:val="24"/>
          </w:rPr>
          <w:fldChar w:fldCharType="end"/>
        </w:r>
        <w:r w:rsidRPr="007D327F">
          <w:rPr>
            <w:rFonts w:ascii="Helvetica" w:eastAsia="Times New Roman" w:hAnsi="Helvetica" w:cs="Helvetica"/>
            <w:color w:val="7190A2"/>
            <w:sz w:val="24"/>
            <w:szCs w:val="24"/>
          </w:rPr>
          <w:t> </w:t>
        </w:r>
        <w:r w:rsidRPr="007D327F">
          <w:rPr>
            <w:rFonts w:ascii="inherit" w:eastAsia="Times New Roman" w:hAnsi="inherit" w:cs="Helvetica"/>
            <w:b/>
            <w:bCs/>
            <w:color w:val="7190A2"/>
            <w:sz w:val="20"/>
          </w:rPr>
          <w:t>Must Read – </w:t>
        </w:r>
        <w:r w:rsidRPr="007D327F">
          <w:rPr>
            <w:rFonts w:ascii="inherit" w:eastAsia="Times New Roman" w:hAnsi="inherit" w:cs="Helvetica"/>
            <w:b/>
            <w:bCs/>
            <w:color w:val="7190A2"/>
            <w:sz w:val="20"/>
          </w:rPr>
          <w:fldChar w:fldCharType="begin"/>
        </w:r>
        <w:r w:rsidRPr="007D327F">
          <w:rPr>
            <w:rFonts w:ascii="inherit" w:eastAsia="Times New Roman" w:hAnsi="inherit" w:cs="Helvetica"/>
            <w:b/>
            <w:bCs/>
            <w:color w:val="7190A2"/>
            <w:sz w:val="20"/>
          </w:rPr>
          <w:instrText xml:space="preserve"> HYPERLINK "http://www.techbeamers.com/software-testing-interview-questions-manual-testers-part1/" \t "_blank" </w:instrText>
        </w:r>
        <w:r w:rsidRPr="007D327F">
          <w:rPr>
            <w:rFonts w:ascii="inherit" w:eastAsia="Times New Roman" w:hAnsi="inherit" w:cs="Helvetica"/>
            <w:b/>
            <w:bCs/>
            <w:color w:val="7190A2"/>
            <w:sz w:val="20"/>
          </w:rPr>
          <w:fldChar w:fldCharType="separate"/>
        </w:r>
        <w:r w:rsidRPr="007D327F">
          <w:rPr>
            <w:rFonts w:ascii="inherit" w:eastAsia="Times New Roman" w:hAnsi="inherit" w:cs="Helvetica"/>
            <w:b/>
            <w:bCs/>
            <w:color w:val="252830"/>
            <w:sz w:val="20"/>
            <w:u w:val="single"/>
          </w:rPr>
          <w:t>20 Essential Software Testing Interview Questions.</w:t>
        </w:r>
        <w:r w:rsidRPr="007D327F">
          <w:rPr>
            <w:rFonts w:ascii="inherit" w:eastAsia="Times New Roman" w:hAnsi="inherit" w:cs="Helvetica"/>
            <w:b/>
            <w:bCs/>
            <w:color w:val="7190A2"/>
            <w:sz w:val="20"/>
          </w:rPr>
          <w:fldChar w:fldCharType="end"/>
        </w:r>
      </w:ins>
    </w:p>
    <w:p w:rsidR="007D327F" w:rsidRPr="007D327F" w:rsidRDefault="007D327F" w:rsidP="007D327F">
      <w:pPr>
        <w:shd w:val="clear" w:color="auto" w:fill="FFFFFF"/>
        <w:spacing w:after="225" w:line="240" w:lineRule="auto"/>
        <w:textAlignment w:val="baseline"/>
        <w:outlineLvl w:val="1"/>
        <w:rPr>
          <w:ins w:id="147" w:author="Unknown"/>
          <w:rFonts w:ascii="Helvetica" w:eastAsia="Times New Roman" w:hAnsi="Helvetica" w:cs="Helvetica"/>
          <w:color w:val="444444"/>
          <w:sz w:val="35"/>
          <w:szCs w:val="35"/>
        </w:rPr>
      </w:pPr>
      <w:ins w:id="148" w:author="Unknown">
        <w:r w:rsidRPr="007D327F">
          <w:rPr>
            <w:rFonts w:ascii="Helvetica" w:eastAsia="Times New Roman" w:hAnsi="Helvetica" w:cs="Helvetica"/>
            <w:color w:val="444444"/>
            <w:sz w:val="35"/>
            <w:szCs w:val="35"/>
          </w:rPr>
          <w:t>Summary – Top 20 REST API Interview Questions And Answers For Software Testers.</w:t>
        </w:r>
      </w:ins>
    </w:p>
    <w:p w:rsidR="007D327F" w:rsidRPr="007D327F" w:rsidRDefault="007D327F" w:rsidP="007D327F">
      <w:pPr>
        <w:shd w:val="clear" w:color="auto" w:fill="FFFFFF"/>
        <w:spacing w:after="375" w:line="240" w:lineRule="auto"/>
        <w:textAlignment w:val="baseline"/>
        <w:rPr>
          <w:ins w:id="149" w:author="Unknown"/>
          <w:rFonts w:ascii="Helvetica" w:eastAsia="Times New Roman" w:hAnsi="Helvetica" w:cs="Helvetica"/>
          <w:color w:val="4D4D4D"/>
          <w:sz w:val="24"/>
          <w:szCs w:val="24"/>
        </w:rPr>
      </w:pPr>
      <w:ins w:id="150" w:author="Unknown">
        <w:r w:rsidRPr="007D327F">
          <w:rPr>
            <w:rFonts w:ascii="Helvetica" w:eastAsia="Times New Roman" w:hAnsi="Helvetica" w:cs="Helvetica"/>
            <w:color w:val="4D4D4D"/>
            <w:sz w:val="24"/>
            <w:szCs w:val="24"/>
          </w:rPr>
          <w:t xml:space="preserve">It was one more post that can boost your chances in a job interview. Also, we try that our posts could teach skills that can help you most in your work. That’s why we came up with this blog post on the REST API interview questions for </w:t>
        </w:r>
        <w:proofErr w:type="spellStart"/>
        <w:r w:rsidRPr="007D327F">
          <w:rPr>
            <w:rFonts w:ascii="Helvetica" w:eastAsia="Times New Roman" w:hAnsi="Helvetica" w:cs="Helvetica"/>
            <w:color w:val="4D4D4D"/>
            <w:sz w:val="24"/>
            <w:szCs w:val="24"/>
          </w:rPr>
          <w:t>Sofware</w:t>
        </w:r>
        <w:proofErr w:type="spellEnd"/>
        <w:r w:rsidRPr="007D327F">
          <w:rPr>
            <w:rFonts w:ascii="Helvetica" w:eastAsia="Times New Roman" w:hAnsi="Helvetica" w:cs="Helvetica"/>
            <w:color w:val="4D4D4D"/>
            <w:sz w:val="24"/>
            <w:szCs w:val="24"/>
          </w:rPr>
          <w:t xml:space="preserve"> test engineers.</w:t>
        </w:r>
      </w:ins>
    </w:p>
    <w:p w:rsidR="007D327F" w:rsidRPr="007D327F" w:rsidRDefault="007D327F" w:rsidP="007D327F">
      <w:pPr>
        <w:shd w:val="clear" w:color="auto" w:fill="FFFFFF"/>
        <w:spacing w:after="375" w:line="240" w:lineRule="auto"/>
        <w:textAlignment w:val="baseline"/>
        <w:rPr>
          <w:ins w:id="151" w:author="Unknown"/>
          <w:rFonts w:ascii="Helvetica" w:eastAsia="Times New Roman" w:hAnsi="Helvetica" w:cs="Helvetica"/>
          <w:color w:val="4D4D4D"/>
          <w:sz w:val="24"/>
          <w:szCs w:val="24"/>
        </w:rPr>
      </w:pPr>
      <w:ins w:id="152" w:author="Unknown">
        <w:r w:rsidRPr="007D327F">
          <w:rPr>
            <w:rFonts w:ascii="Helvetica" w:eastAsia="Times New Roman" w:hAnsi="Helvetica" w:cs="Helvetica"/>
            <w:color w:val="4D4D4D"/>
            <w:sz w:val="24"/>
            <w:szCs w:val="24"/>
          </w:rPr>
          <w:t>It would be great if you let us know your feedback on this post.</w:t>
        </w:r>
      </w:ins>
    </w:p>
    <w:p w:rsidR="007D327F" w:rsidRPr="007D327F" w:rsidRDefault="007D327F" w:rsidP="007D327F">
      <w:pPr>
        <w:shd w:val="clear" w:color="auto" w:fill="FFFFFF"/>
        <w:spacing w:after="375" w:line="240" w:lineRule="auto"/>
        <w:textAlignment w:val="baseline"/>
        <w:rPr>
          <w:ins w:id="153" w:author="Unknown"/>
          <w:rFonts w:ascii="Helvetica" w:eastAsia="Times New Roman" w:hAnsi="Helvetica" w:cs="Helvetica"/>
          <w:color w:val="4D4D4D"/>
          <w:sz w:val="24"/>
          <w:szCs w:val="24"/>
        </w:rPr>
      </w:pPr>
      <w:ins w:id="154" w:author="Unknown">
        <w:r w:rsidRPr="007D327F">
          <w:rPr>
            <w:rFonts w:ascii="Helvetica" w:eastAsia="Times New Roman" w:hAnsi="Helvetica" w:cs="Helvetica"/>
            <w:color w:val="4D4D4D"/>
            <w:sz w:val="24"/>
            <w:szCs w:val="24"/>
          </w:rPr>
          <w:lastRenderedPageBreak/>
          <w:t>Also, you can ask us to write on a topic of your choice. We’ll add it to our writing plan.</w:t>
        </w:r>
      </w:ins>
    </w:p>
    <w:p w:rsidR="007D327F" w:rsidRPr="007D327F" w:rsidRDefault="007D327F" w:rsidP="007D327F">
      <w:pPr>
        <w:shd w:val="clear" w:color="auto" w:fill="FFFFFF"/>
        <w:spacing w:after="375" w:line="240" w:lineRule="auto"/>
        <w:textAlignment w:val="baseline"/>
        <w:rPr>
          <w:ins w:id="155" w:author="Unknown"/>
          <w:rFonts w:ascii="Helvetica" w:eastAsia="Times New Roman" w:hAnsi="Helvetica" w:cs="Helvetica"/>
          <w:color w:val="4D4D4D"/>
          <w:sz w:val="24"/>
          <w:szCs w:val="24"/>
        </w:rPr>
      </w:pPr>
      <w:ins w:id="156" w:author="Unknown">
        <w:r w:rsidRPr="007D327F">
          <w:rPr>
            <w:rFonts w:ascii="Helvetica" w:eastAsia="Times New Roman" w:hAnsi="Helvetica" w:cs="Helvetica"/>
            <w:color w:val="4D4D4D"/>
            <w:sz w:val="24"/>
            <w:szCs w:val="24"/>
          </w:rPr>
          <w:t>If you’d enjoyed the post, then please don’t leave without sharing it with friends and on social media.</w:t>
        </w:r>
      </w:ins>
    </w:p>
    <w:p w:rsidR="007D327F" w:rsidRPr="007D327F" w:rsidRDefault="007D327F" w:rsidP="007D327F">
      <w:pPr>
        <w:shd w:val="clear" w:color="auto" w:fill="FFFFFF"/>
        <w:spacing w:after="0" w:line="240" w:lineRule="auto"/>
        <w:textAlignment w:val="baseline"/>
        <w:rPr>
          <w:ins w:id="157" w:author="Unknown"/>
          <w:rFonts w:ascii="Helvetica" w:eastAsia="Times New Roman" w:hAnsi="Helvetica" w:cs="Helvetica"/>
          <w:color w:val="4D4D4D"/>
          <w:sz w:val="24"/>
          <w:szCs w:val="24"/>
        </w:rPr>
      </w:pPr>
      <w:ins w:id="158" w:author="Unknown">
        <w:r w:rsidRPr="007D327F">
          <w:rPr>
            <w:rFonts w:ascii="inherit" w:eastAsia="Times New Roman" w:hAnsi="inherit" w:cs="Helvetica"/>
            <w:b/>
            <w:bCs/>
            <w:i/>
            <w:iCs/>
            <w:color w:val="4D4D4D"/>
            <w:sz w:val="24"/>
            <w:szCs w:val="24"/>
          </w:rPr>
          <w:t>Keep Learning,</w:t>
        </w:r>
      </w:ins>
    </w:p>
    <w:p w:rsidR="007D327F" w:rsidRPr="007D327F" w:rsidRDefault="007D327F" w:rsidP="007D327F">
      <w:pPr>
        <w:shd w:val="clear" w:color="auto" w:fill="FFFFFF"/>
        <w:spacing w:after="0" w:line="240" w:lineRule="auto"/>
        <w:textAlignment w:val="baseline"/>
        <w:rPr>
          <w:ins w:id="159" w:author="Unknown"/>
          <w:rFonts w:ascii="Helvetica" w:eastAsia="Times New Roman" w:hAnsi="Helvetica" w:cs="Helvetica"/>
          <w:color w:val="4D4D4D"/>
          <w:sz w:val="24"/>
          <w:szCs w:val="24"/>
        </w:rPr>
      </w:pPr>
      <w:proofErr w:type="spellStart"/>
      <w:ins w:id="160" w:author="Unknown">
        <w:r w:rsidRPr="007D327F">
          <w:rPr>
            <w:rFonts w:ascii="inherit" w:eastAsia="Times New Roman" w:hAnsi="inherit" w:cs="Helvetica"/>
            <w:b/>
            <w:bCs/>
            <w:i/>
            <w:iCs/>
            <w:color w:val="4D4D4D"/>
            <w:sz w:val="24"/>
            <w:szCs w:val="24"/>
          </w:rPr>
          <w:t>TechBeamers</w:t>
        </w:r>
        <w:proofErr w:type="spellEnd"/>
        <w:r w:rsidRPr="007D327F">
          <w:rPr>
            <w:rFonts w:ascii="inherit" w:eastAsia="Times New Roman" w:hAnsi="inherit" w:cs="Helvetica"/>
            <w:b/>
            <w:bCs/>
            <w:i/>
            <w:iCs/>
            <w:color w:val="4D4D4D"/>
            <w:sz w:val="24"/>
            <w:szCs w:val="24"/>
          </w:rPr>
          <w:t>.</w:t>
        </w:r>
      </w:ins>
    </w:p>
    <w:p w:rsidR="00E51BFE" w:rsidRDefault="00E51BFE"/>
    <w:sectPr w:rsidR="00E51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D327F"/>
    <w:rsid w:val="007D327F"/>
    <w:rsid w:val="00E51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3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32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2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327F"/>
    <w:rPr>
      <w:rFonts w:ascii="Times New Roman" w:eastAsia="Times New Roman" w:hAnsi="Times New Roman" w:cs="Times New Roman"/>
      <w:b/>
      <w:bCs/>
      <w:sz w:val="27"/>
      <w:szCs w:val="27"/>
    </w:rPr>
  </w:style>
  <w:style w:type="paragraph" w:styleId="NormalWeb">
    <w:name w:val="Normal (Web)"/>
    <w:basedOn w:val="Normal"/>
    <w:uiPriority w:val="99"/>
    <w:unhideWhenUsed/>
    <w:rsid w:val="007D3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27F"/>
    <w:rPr>
      <w:b/>
      <w:bCs/>
    </w:rPr>
  </w:style>
  <w:style w:type="character" w:styleId="Hyperlink">
    <w:name w:val="Hyperlink"/>
    <w:basedOn w:val="DefaultParagraphFont"/>
    <w:uiPriority w:val="99"/>
    <w:semiHidden/>
    <w:unhideWhenUsed/>
    <w:rsid w:val="007D327F"/>
    <w:rPr>
      <w:color w:val="0000FF"/>
      <w:u w:val="single"/>
    </w:rPr>
  </w:style>
</w:styles>
</file>

<file path=word/webSettings.xml><?xml version="1.0" encoding="utf-8"?>
<w:webSettings xmlns:r="http://schemas.openxmlformats.org/officeDocument/2006/relationships" xmlns:w="http://schemas.openxmlformats.org/wordprocessingml/2006/main">
  <w:divs>
    <w:div w:id="91168129">
      <w:bodyDiv w:val="1"/>
      <w:marLeft w:val="0"/>
      <w:marRight w:val="0"/>
      <w:marTop w:val="0"/>
      <w:marBottom w:val="0"/>
      <w:divBdr>
        <w:top w:val="none" w:sz="0" w:space="0" w:color="auto"/>
        <w:left w:val="none" w:sz="0" w:space="0" w:color="auto"/>
        <w:bottom w:val="none" w:sz="0" w:space="0" w:color="auto"/>
        <w:right w:val="none" w:sz="0" w:space="0" w:color="auto"/>
      </w:divBdr>
      <w:divsChild>
        <w:div w:id="102926029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Aware</dc:creator>
  <cp:keywords/>
  <dc:description/>
  <cp:lastModifiedBy>Rahul Aware</cp:lastModifiedBy>
  <cp:revision>2</cp:revision>
  <dcterms:created xsi:type="dcterms:W3CDTF">2018-09-03T11:46:00Z</dcterms:created>
  <dcterms:modified xsi:type="dcterms:W3CDTF">2018-09-03T11:47:00Z</dcterms:modified>
</cp:coreProperties>
</file>